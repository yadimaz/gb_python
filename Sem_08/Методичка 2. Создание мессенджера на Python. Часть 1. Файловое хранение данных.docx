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r w:rsidDel="00000000" w:rsidR="00000000" w:rsidRPr="00000000">
        <w:rPr>
          <w:rtl w:val="0"/>
        </w:rPr>
        <w:t xml:space="preserve">Файловое хранение данных</w:t>
      </w:r>
    </w:p>
    <w:p w:rsidR="00000000" w:rsidDel="00000000" w:rsidP="00000000" w:rsidRDefault="00000000" w:rsidRPr="00000000" w14:paraId="00000001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color w:val="a6a6a6"/>
          <w:rtl w:val="0"/>
        </w:rPr>
        <w:t xml:space="preserve">Введение в файловое хранение данных. Использование файлов в формате CSV при сохранении данных. Файлы JSON как средство обмена данными. Работа с YAML-файлами при обработке и сохранении данных.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spacing w:before="80" w:line="240" w:lineRule="auto"/>
            <w:ind w:left="0" w:firstLine="0"/>
            <w:contextualSpacing w:val="0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z0k9oc9q84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Введение в файловое хранение данных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spacing w:before="200" w:line="240" w:lineRule="auto"/>
            <w:ind w:left="0" w:firstLine="0"/>
            <w:contextualSpacing w:val="0"/>
            <w:rPr>
              <w:color w:val="1155cc"/>
              <w:u w:val="single"/>
            </w:rPr>
          </w:pPr>
          <w:hyperlink w:anchor="_1fob9te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Использование файлов в формате CSV при сохранении данных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2et92p0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Чтение данных из файла формата CSV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tyjcwt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Запись данных в файл формата CSV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spacing w:before="200" w:line="240" w:lineRule="auto"/>
            <w:ind w:left="0" w:firstLine="0"/>
            <w:contextualSpacing w:val="0"/>
            <w:rPr>
              <w:color w:val="1155cc"/>
              <w:u w:val="single"/>
            </w:rPr>
          </w:pPr>
          <w:hyperlink w:anchor="_3dy6vkm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Файлы JSON как средство обмена данными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1t3h5sf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Чтение JSON-файлов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4d34og8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Запись в JSON-файлы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2s8eyo1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Определение дополнительных параметров методов записи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sn4y8kj34dm8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Изменение типа данных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3rdcrjn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Ограничения на тип данных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spacing w:before="200" w:line="240" w:lineRule="auto"/>
            <w:ind w:left="0" w:firstLine="0"/>
            <w:contextualSpacing w:val="0"/>
            <w:rPr>
              <w:color w:val="1155cc"/>
              <w:u w:val="single"/>
            </w:rPr>
          </w:pPr>
          <w:hyperlink w:anchor="_26in1rg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Работа с YAML-файлами при обработке и сохранении данных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lnxbz9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Синтаксис формата YAML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spacing w:before="60" w:line="240" w:lineRule="auto"/>
            <w:ind w:left="720" w:firstLine="0"/>
            <w:contextualSpacing w:val="0"/>
            <w:rPr>
              <w:color w:val="1155cc"/>
              <w:u w:val="single"/>
            </w:rPr>
          </w:pPr>
          <w:hyperlink w:anchor="_35nkun2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Работа со списками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spacing w:before="60" w:line="240" w:lineRule="auto"/>
            <w:ind w:left="720" w:firstLine="0"/>
            <w:contextualSpacing w:val="0"/>
            <w:rPr>
              <w:color w:val="1155cc"/>
              <w:u w:val="single"/>
            </w:rPr>
          </w:pPr>
          <w:hyperlink w:anchor="_1ksv4uv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Работа со словарями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spacing w:before="60" w:line="240" w:lineRule="auto"/>
            <w:ind w:left="720" w:firstLine="0"/>
            <w:contextualSpacing w:val="0"/>
            <w:rPr>
              <w:color w:val="1155cc"/>
              <w:u w:val="single"/>
            </w:rPr>
          </w:pPr>
          <w:hyperlink w:anchor="_44sinio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Работа со строками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spacing w:before="60" w:line="240" w:lineRule="auto"/>
            <w:ind w:left="720" w:firstLine="0"/>
            <w:contextualSpacing w:val="0"/>
            <w:rPr>
              <w:color w:val="1155cc"/>
              <w:u w:val="single"/>
            </w:rPr>
          </w:pPr>
          <w:hyperlink w:anchor="_2jxsxqh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Комбинация элементов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z337ya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Использование PyYAML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spacing w:before="60" w:line="240" w:lineRule="auto"/>
            <w:ind w:left="720" w:firstLine="0"/>
            <w:contextualSpacing w:val="0"/>
            <w:rPr>
              <w:color w:val="1155cc"/>
              <w:u w:val="single"/>
            </w:rPr>
          </w:pPr>
          <w:hyperlink w:anchor="_ow2rm7gi28jl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Считывание данных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spacing w:before="60" w:line="240" w:lineRule="auto"/>
            <w:ind w:left="720" w:firstLine="0"/>
            <w:contextualSpacing w:val="0"/>
            <w:rPr>
              <w:color w:val="1155cc"/>
              <w:u w:val="single"/>
            </w:rPr>
          </w:pPr>
          <w:hyperlink w:anchor="_1y810tw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Запись данных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spacing w:before="200" w:line="240" w:lineRule="auto"/>
            <w:ind w:left="0" w:firstLine="0"/>
            <w:contextualSpacing w:val="0"/>
            <w:rPr>
              <w:color w:val="1155cc"/>
              <w:u w:val="single"/>
            </w:rPr>
          </w:pPr>
          <w:hyperlink w:anchor="_4i7ojhp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Домашнее задание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spacing w:before="200" w:line="240" w:lineRule="auto"/>
            <w:ind w:left="0" w:firstLine="0"/>
            <w:contextualSpacing w:val="0"/>
            <w:rPr>
              <w:color w:val="1155cc"/>
              <w:u w:val="single"/>
            </w:rPr>
          </w:pPr>
          <w:hyperlink w:anchor="_2xcytpi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Дополнительные материалы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spacing w:after="80" w:before="200" w:line="240" w:lineRule="auto"/>
            <w:ind w:left="0" w:firstLine="0"/>
            <w:contextualSpacing w:val="0"/>
            <w:rPr>
              <w:color w:val="1155cc"/>
              <w:u w:val="single"/>
            </w:rPr>
          </w:pPr>
          <w:hyperlink w:anchor="_1ci93xb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Используемая литература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9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color w:val="366091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A">
          <w:pPr>
            <w:contextualSpacing w:val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B">
      <w:pPr>
        <w:pStyle w:val="Heading1"/>
        <w:contextualSpacing w:val="0"/>
        <w:rPr/>
      </w:pPr>
      <w:bookmarkStart w:colFirst="0" w:colLast="0" w:name="_30j0zll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contextualSpacing w:val="0"/>
        <w:rPr/>
      </w:pPr>
      <w:bookmarkStart w:colFirst="0" w:colLast="0" w:name="_z0k9oc9q84" w:id="1"/>
      <w:bookmarkEnd w:id="1"/>
      <w:r w:rsidDel="00000000" w:rsidR="00000000" w:rsidRPr="00000000">
        <w:rPr>
          <w:rtl w:val="0"/>
        </w:rPr>
        <w:t xml:space="preserve">Введение в файловое хранение данных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При сетевом взаимодействии клиентская и серверная стороны могут обмениваться данными, которые поступают от клиента на сервер, обрабатываются и возвращаются к клиенту. Пакеты данных при этом сохраняются в определенном формате, чаще всего предусматривающем структурирование. Результатом такого сохранения могут быть файлы различных форматов и базы данных. Как правило, такие файлы сохраняются в форматах CSV, JSON или YAML. Такой процесс называется сериализацией данных.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В Python </w:t>
      </w:r>
      <w:r w:rsidDel="00000000" w:rsidR="00000000" w:rsidRPr="00000000">
        <w:rPr>
          <w:color w:val="000000"/>
          <w:rtl w:val="0"/>
        </w:rPr>
        <w:t xml:space="preserve">можно использовать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не только формат</w:t>
      </w:r>
      <w:r w:rsidDel="00000000" w:rsidR="00000000" w:rsidRPr="00000000">
        <w:rPr>
          <w:color w:val="000000"/>
          <w:rtl w:val="0"/>
        </w:rPr>
        <w:t xml:space="preserve">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CSV, JSON и YAML при сохранении данных, но и приме</w:t>
      </w:r>
      <w:r w:rsidDel="00000000" w:rsidR="00000000" w:rsidRPr="00000000">
        <w:rPr>
          <w:color w:val="000000"/>
          <w:rtl w:val="0"/>
        </w:rPr>
        <w:t xml:space="preserve">нять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встроенны</w:t>
      </w:r>
      <w:r w:rsidDel="00000000" w:rsidR="00000000" w:rsidRPr="00000000">
        <w:rPr>
          <w:color w:val="000000"/>
          <w:rtl w:val="0"/>
        </w:rPr>
        <w:t xml:space="preserve">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средства для записи объектов самого языка</w:t>
      </w:r>
      <w:r w:rsidDel="00000000" w:rsidR="00000000" w:rsidRPr="00000000">
        <w:rPr>
          <w:color w:val="000000"/>
          <w:rtl w:val="0"/>
        </w:rPr>
        <w:t xml:space="preserve">. 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частности, речь идет о модуле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Pickle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На этом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уроке </w:t>
      </w:r>
      <w:r w:rsidDel="00000000" w:rsidR="00000000" w:rsidRPr="00000000">
        <w:rPr>
          <w:color w:val="000000"/>
          <w:rtl w:val="0"/>
        </w:rPr>
        <w:t xml:space="preserve">разберем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особенност</w:t>
      </w:r>
      <w:r w:rsidDel="00000000" w:rsidR="00000000" w:rsidRPr="00000000">
        <w:rPr>
          <w:color w:val="000000"/>
          <w:rtl w:val="0"/>
        </w:rPr>
        <w:t xml:space="preserve">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использования </w:t>
      </w:r>
      <w:r w:rsidDel="00000000" w:rsidR="00000000" w:rsidRPr="00000000">
        <w:rPr>
          <w:color w:val="000000"/>
          <w:rtl w:val="0"/>
        </w:rPr>
        <w:t xml:space="preserve">названных выше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форматов файлов. </w:t>
      </w:r>
      <w:r w:rsidDel="00000000" w:rsidR="00000000" w:rsidRPr="00000000">
        <w:rPr>
          <w:color w:val="000000"/>
          <w:rtl w:val="0"/>
        </w:rPr>
        <w:t xml:space="preserve">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курсе </w:t>
      </w:r>
      <w:r w:rsidDel="00000000" w:rsidR="00000000" w:rsidRPr="00000000">
        <w:rPr>
          <w:color w:val="000000"/>
          <w:rtl w:val="0"/>
        </w:rPr>
        <w:t xml:space="preserve">также будет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урок, демонстрирующий возможности баз данных.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На практике форматы файлов CSV, JSON и YAML мо</w:t>
      </w:r>
      <w:r w:rsidDel="00000000" w:rsidR="00000000" w:rsidRPr="00000000">
        <w:rPr>
          <w:color w:val="000000"/>
          <w:rtl w:val="0"/>
        </w:rPr>
        <w:t xml:space="preserve">жно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применять при сохранении следующего рода данных: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contextualSpacing w:val="0"/>
        <w:jc w:val="both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етевы</w:t>
      </w:r>
      <w:r w:rsidDel="00000000" w:rsidR="00000000" w:rsidRPr="00000000">
        <w:rPr>
          <w:color w:val="000000"/>
          <w:rtl w:val="0"/>
        </w:rPr>
        <w:t xml:space="preserve">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параметр</w:t>
      </w:r>
      <w:r w:rsidDel="00000000" w:rsidR="00000000" w:rsidRPr="00000000">
        <w:rPr>
          <w:color w:val="000000"/>
          <w:rtl w:val="0"/>
        </w:rPr>
        <w:t xml:space="preserve">ов 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например, IP-адрес</w:t>
      </w:r>
      <w:r w:rsidDel="00000000" w:rsidR="00000000" w:rsidRPr="00000000">
        <w:rPr>
          <w:color w:val="000000"/>
          <w:rtl w:val="0"/>
        </w:rPr>
        <w:t xml:space="preserve">ов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которые необходимо сохранять в структурированном (табличном) виде. При этом таблица может быть экспортирована в CSV-формат и обработана средствами Python.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contextualSpacing w:val="0"/>
        <w:jc w:val="both"/>
        <w:rPr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Результатов работы программных приложений, которые мо</w:t>
      </w:r>
      <w:r w:rsidDel="00000000" w:rsidR="00000000" w:rsidRPr="00000000">
        <w:rPr>
          <w:color w:val="000000"/>
          <w:rtl w:val="0"/>
        </w:rPr>
        <w:t xml:space="preserve">гут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генерироваться в JSON-формате. После преобразования этих выходных данных в Python-объект с ними можно выполнять операции в программе.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contextualSpacing w:val="0"/>
        <w:jc w:val="both"/>
        <w:rPr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Формата YAML, который мож</w:t>
      </w:r>
      <w:r w:rsidDel="00000000" w:rsidR="00000000" w:rsidRPr="00000000">
        <w:rPr>
          <w:color w:val="000000"/>
          <w:rtl w:val="0"/>
        </w:rPr>
        <w:t xml:space="preserve">но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применять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при описании сетевых параметров</w:t>
      </w:r>
      <w:r w:rsidDel="00000000" w:rsidR="00000000" w:rsidRPr="00000000">
        <w:rPr>
          <w:color w:val="000000"/>
          <w:rtl w:val="0"/>
        </w:rPr>
        <w:t xml:space="preserve"> 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например, IP-адресов, VLAN и </w:t>
      </w:r>
      <w:r w:rsidDel="00000000" w:rsidR="00000000" w:rsidRPr="00000000">
        <w:rPr>
          <w:color w:val="000000"/>
          <w:rtl w:val="0"/>
        </w:rPr>
        <w:t xml:space="preserve">подобного.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contextualSpacing w:val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Использование файлов в формате CSV при сохранении данных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contextualSpacing w:val="0"/>
        <w:jc w:val="both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Аббревиатура CSV расшифровывается как </w:t>
      </w:r>
      <w:r w:rsidDel="00000000" w:rsidR="00000000" w:rsidRPr="00000000">
        <w:rPr>
          <w:color w:val="000000"/>
          <w:rtl w:val="0"/>
        </w:rPr>
        <w:t xml:space="preserve">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comma-separated value</w:t>
      </w:r>
      <w:r w:rsidDel="00000000" w:rsidR="00000000" w:rsidRPr="00000000">
        <w:rPr>
          <w:color w:val="000000"/>
          <w:rtl w:val="0"/>
        </w:rPr>
        <w:t xml:space="preserve">».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Формат CSV реализует представление данных в табличном виде. При этом сохраняемые в соответствующем формате данные могут извлекаться из таблиц или баз. В </w:t>
      </w:r>
      <w:r w:rsidDel="00000000" w:rsidR="00000000" w:rsidRPr="00000000">
        <w:rPr>
          <w:color w:val="000000"/>
          <w:rtl w:val="0"/>
        </w:rPr>
        <w:t xml:space="preserve">этом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случае отдельная строка файла соответствует строке таблиц</w:t>
      </w:r>
      <w:r w:rsidDel="00000000" w:rsidR="00000000" w:rsidRPr="00000000">
        <w:rPr>
          <w:color w:val="000000"/>
          <w:rtl w:val="0"/>
        </w:rPr>
        <w:t xml:space="preserve">ы. 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сходя из названия формата, разделителем колонок является запятая</w:t>
      </w:r>
      <w:r w:rsidDel="00000000" w:rsidR="00000000" w:rsidRPr="00000000">
        <w:rPr>
          <w:color w:val="000000"/>
          <w:rtl w:val="0"/>
        </w:rPr>
        <w:t xml:space="preserve"> или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другие разделители.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color w:val="000000"/>
          <w:rtl w:val="0"/>
        </w:rPr>
        <w:t xml:space="preserve">Разделители 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формате CSV реализованы любые, но предусмотрены отдельные подформаты с собственными</w:t>
      </w:r>
      <w:r w:rsidDel="00000000" w:rsidR="00000000" w:rsidRPr="00000000">
        <w:rPr>
          <w:color w:val="000000"/>
          <w:rtl w:val="0"/>
        </w:rPr>
        <w:t xml:space="preserve"> 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например, TSV (tab separated values).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Пример фрагмента данных файла, сохраненного с расширением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.csv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(файл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examples/01_csv/kp_data.csv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):</w:t>
      </w:r>
      <w:r w:rsidDel="00000000" w:rsidR="00000000" w:rsidRPr="00000000">
        <w:rPr>
          <w:rtl w:val="0"/>
        </w:rPr>
      </w:r>
    </w:p>
    <w:tbl>
      <w:tblPr>
        <w:tblStyle w:val="Table1"/>
        <w:tblW w:w="9720.0" w:type="dxa"/>
        <w:jc w:val="left"/>
        <w:tblInd w:w="60.0" w:type="dxa"/>
        <w:tblLayout w:type="fixed"/>
        <w:tblLook w:val="0600"/>
      </w:tblPr>
      <w:tblGrid>
        <w:gridCol w:w="9720"/>
        <w:tblGridChange w:id="0">
          <w:tblGrid>
            <w:gridCol w:w="972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hostname,vendor,model,location</w:t>
              <w:br w:type="textWrapping"/>
              <w:t xml:space="preserve">kp1,Cisco,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2960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,Moscow</w:t>
              <w:br w:type="textWrapping"/>
              <w:t xml:space="preserve">kp2,Cisco,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2960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,Novosibirsk</w:t>
              <w:br w:type="textWrapping"/>
              <w:t xml:space="preserve">kp3,Cisco,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2960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,Kazan</w:t>
              <w:br w:type="textWrapping"/>
              <w:t xml:space="preserve">kp4,Cisco,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2960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,Tomsk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Чтобы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с данным форматом было проще работать, в Python реализован специализированный модуль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csv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9">
      <w:pPr>
        <w:pStyle w:val="Heading2"/>
        <w:contextualSpacing w:val="0"/>
        <w:rPr/>
      </w:pPr>
      <w:bookmarkStart w:colFirst="0" w:colLast="0" w:name="_2et92p0" w:id="3"/>
      <w:bookmarkEnd w:id="3"/>
      <w:r w:rsidDel="00000000" w:rsidR="00000000" w:rsidRPr="00000000">
        <w:rPr>
          <w:rtl w:val="0"/>
        </w:rPr>
        <w:t xml:space="preserve">Чтение данных из файла формата CSV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Ниже приведен простейший пример кода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файл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examples/01_csv/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csv_read.py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), обеспечивающего построчный вывод содержимого файла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kp_data.csv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</w:p>
    <w:tbl>
      <w:tblPr>
        <w:tblStyle w:val="Table2"/>
        <w:tblW w:w="9675.0" w:type="dxa"/>
        <w:jc w:val="left"/>
        <w:tblInd w:w="105.0" w:type="dxa"/>
        <w:tblLayout w:type="fixed"/>
        <w:tblLook w:val="0600"/>
      </w:tblPr>
      <w:tblGrid>
        <w:gridCol w:w="9675"/>
        <w:tblGridChange w:id="0">
          <w:tblGrid>
            <w:gridCol w:w="967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csv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with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open(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'kp_data.csv'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f_n:</w:t>
              <w:br w:type="textWrapping"/>
              <w:t xml:space="preserve">    f_n_reader = csv.reader(f_n)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row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f_n_reader:</w:t>
              <w:br w:type="textWrapping"/>
              <w:t xml:space="preserve">        print(row)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Результат выполнения этого кода:</w:t>
      </w:r>
    </w:p>
    <w:tbl>
      <w:tblPr>
        <w:tblStyle w:val="Table3"/>
        <w:tblW w:w="9675.0" w:type="dxa"/>
        <w:jc w:val="left"/>
        <w:tblInd w:w="105.0" w:type="dxa"/>
        <w:tblLayout w:type="fixed"/>
        <w:tblLook w:val="0600"/>
      </w:tblPr>
      <w:tblGrid>
        <w:gridCol w:w="9675"/>
        <w:tblGridChange w:id="0">
          <w:tblGrid>
            <w:gridCol w:w="967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'hostname'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'vendor'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'model'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'location'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</w:t>
              <w:br w:type="textWrapping"/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'kp1'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'Cisco'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'2960'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'Moscow'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</w:t>
              <w:br w:type="textWrapping"/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'kp2'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'Cisco'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'2960'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'Novosibirsk'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</w:t>
              <w:br w:type="textWrapping"/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'kp3'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'Cisco'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'2960'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'Kazan'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</w:t>
              <w:br w:type="textWrapping"/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'kp4'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'Cisco'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'2960'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'Tomsk'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  <w:t xml:space="preserve">Получаем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набор списков, в первый </w:t>
      </w:r>
      <w:r w:rsidDel="00000000" w:rsidR="00000000" w:rsidRPr="00000000">
        <w:rPr>
          <w:rtl w:val="0"/>
        </w:rPr>
        <w:t xml:space="preserve">из которых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содержит названия столбцов, а остальные </w:t>
      </w:r>
      <w:r w:rsidDel="00000000" w:rsidR="00000000" w:rsidRPr="00000000">
        <w:rPr>
          <w:rtl w:val="0"/>
        </w:rPr>
        <w:t xml:space="preserve">— их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значения.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В фрагменте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csv_read.py</w:t>
      </w:r>
      <w:r w:rsidDel="00000000" w:rsidR="00000000" w:rsidRPr="00000000">
        <w:rPr>
          <w:color w:val="333333"/>
          <w:highlight w:val="white"/>
          <w:rtl w:val="0"/>
        </w:rPr>
        <w:t xml:space="preserve"> обратим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внимани</w:t>
      </w:r>
      <w:r w:rsidDel="00000000" w:rsidR="00000000" w:rsidRPr="00000000">
        <w:rPr>
          <w:color w:val="333333"/>
          <w:highlight w:val="white"/>
          <w:rtl w:val="0"/>
        </w:rPr>
        <w:t xml:space="preserve">е на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 модуль </w:t>
      </w:r>
      <w:r w:rsidDel="00000000" w:rsidR="00000000" w:rsidRPr="00000000">
        <w:rPr>
          <w:b w:val="1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csv.reader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, который принима</w:t>
      </w:r>
      <w:r w:rsidDel="00000000" w:rsidR="00000000" w:rsidRPr="00000000">
        <w:rPr>
          <w:color w:val="333333"/>
          <w:highlight w:val="white"/>
          <w:rtl w:val="0"/>
        </w:rPr>
        <w:t xml:space="preserve">ет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 в качестве параметра ссылку на объект, поддерживающий протокол итератора. Значением параметра может быть любой объект, для которого доступен метод </w:t>
      </w:r>
      <w:r w:rsidDel="00000000" w:rsidR="00000000" w:rsidRPr="00000000">
        <w:rPr>
          <w:b w:val="1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write()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. При этом в переменной </w:t>
      </w:r>
      <w:r w:rsidDel="00000000" w:rsidR="00000000" w:rsidRPr="00000000">
        <w:rPr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f_n_reader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содержится указатель на сам итератор:</w:t>
      </w:r>
      <w:r w:rsidDel="00000000" w:rsidR="00000000" w:rsidRPr="00000000">
        <w:rPr>
          <w:rtl w:val="0"/>
        </w:rPr>
      </w:r>
    </w:p>
    <w:tbl>
      <w:tblPr>
        <w:tblStyle w:val="Table4"/>
        <w:tblW w:w="9675.0" w:type="dxa"/>
        <w:jc w:val="left"/>
        <w:tblInd w:w="105.0" w:type="dxa"/>
        <w:tblLayout w:type="fixed"/>
        <w:tblLook w:val="0600"/>
      </w:tblPr>
      <w:tblGrid>
        <w:gridCol w:w="9675"/>
        <w:tblGridChange w:id="0">
          <w:tblGrid>
            <w:gridCol w:w="967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In[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]: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with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open(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'kp_data.csv'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f_n:</w:t>
              <w:br w:type="textWrapping"/>
              <w:t xml:space="preserve">           f_n_reader = csv.reader(f_n)</w:t>
              <w:br w:type="textWrapping"/>
              <w:t xml:space="preserve">           print(f_n_reader)</w:t>
              <w:br w:type="textWrapping"/>
              <w:t xml:space="preserve">Out[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]: &lt;_csv.reader object at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0x0000000003116048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contextualSpacing w:val="0"/>
        <w:jc w:val="both"/>
        <w:rPr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highlight w:val="white"/>
          <w:rtl w:val="0"/>
        </w:rPr>
        <w:br w:type="textWrapping"/>
      </w:r>
      <w:r w:rsidDel="00000000" w:rsidR="00000000" w:rsidRPr="00000000">
        <w:rPr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Полученный итератор также можно преобразовать в список </w:t>
      </w: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csv_read.py</w:t>
      </w:r>
      <w:r w:rsidDel="00000000" w:rsidR="00000000" w:rsidRPr="00000000">
        <w:rPr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):</w:t>
      </w:r>
    </w:p>
    <w:tbl>
      <w:tblPr>
        <w:tblStyle w:val="Table5"/>
        <w:tblW w:w="9660.0" w:type="dxa"/>
        <w:jc w:val="left"/>
        <w:tblInd w:w="120.0" w:type="dxa"/>
        <w:tblLayout w:type="fixed"/>
        <w:tblLook w:val="0600"/>
      </w:tblPr>
      <w:tblGrid>
        <w:gridCol w:w="9660"/>
        <w:tblGridChange w:id="0">
          <w:tblGrid>
            <w:gridCol w:w="966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In[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]: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with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open(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'kp_data.csv'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f_n:</w:t>
              <w:br w:type="textWrapping"/>
              <w:t xml:space="preserve">           f_n_reader = csv.reader(f_n)</w:t>
              <w:br w:type="textWrapping"/>
              <w:t xml:space="preserve">           print(list(f_n_reader))</w:t>
              <w:br w:type="textWrapping"/>
              <w:t xml:space="preserve">Out[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]:  [[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'hostname'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'vendor'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'model'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'location'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], 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'kp1'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'Cisco'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'2960'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'Moscow'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], 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'kp2'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'Cisco'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'2960'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'Novosibirsk'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], 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'kp3'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'Cisco'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'2960'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'Kazan'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], 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'kp4'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'Cisco'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'2960'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'Tomsk'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contextualSpacing w:val="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На практике может </w:t>
      </w:r>
      <w:r w:rsidDel="00000000" w:rsidR="00000000" w:rsidRPr="00000000">
        <w:rPr>
          <w:rtl w:val="0"/>
        </w:rPr>
        <w:t xml:space="preserve">потребоваться отделить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строки с заголовками от содержимого таблицы при выводе. </w:t>
      </w:r>
      <w:r w:rsidDel="00000000" w:rsidR="00000000" w:rsidRPr="00000000">
        <w:rPr>
          <w:rtl w:val="0"/>
        </w:rPr>
        <w:t xml:space="preserve">Для этого можно применить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следующ</w:t>
      </w:r>
      <w:r w:rsidDel="00000000" w:rsidR="00000000" w:rsidRPr="00000000">
        <w:rPr>
          <w:rtl w:val="0"/>
        </w:rPr>
        <w:t xml:space="preserve">ий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алгоритм (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csv_read.py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):</w:t>
      </w:r>
      <w:r w:rsidDel="00000000" w:rsidR="00000000" w:rsidRPr="00000000">
        <w:rPr>
          <w:rtl w:val="0"/>
        </w:rPr>
      </w:r>
    </w:p>
    <w:tbl>
      <w:tblPr>
        <w:tblStyle w:val="Table6"/>
        <w:tblW w:w="9675.0" w:type="dxa"/>
        <w:jc w:val="left"/>
        <w:tblInd w:w="105.0" w:type="dxa"/>
        <w:tblLayout w:type="fixed"/>
        <w:tblLook w:val="0600"/>
      </w:tblPr>
      <w:tblGrid>
        <w:gridCol w:w="9675"/>
        <w:tblGridChange w:id="0">
          <w:tblGrid>
            <w:gridCol w:w="967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with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open(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'kp_data.csv'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f_n:</w:t>
              <w:br w:type="textWrapping"/>
              <w:t xml:space="preserve">    f_n_reader = csv.reader(f_n)</w:t>
              <w:br w:type="textWrapping"/>
              <w:t xml:space="preserve">    f_n_headers = next(f_n_reader)</w:t>
              <w:br w:type="textWrapping"/>
              <w:t xml:space="preserve">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'Headers: 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f_n_headers)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row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f_n_reader:</w:t>
              <w:br w:type="textWrapping"/>
              <w:t xml:space="preserve">        print(row)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Результат:</w:t>
      </w:r>
    </w:p>
    <w:tbl>
      <w:tblPr>
        <w:tblStyle w:val="Table7"/>
        <w:tblW w:w="9720.0" w:type="dxa"/>
        <w:jc w:val="left"/>
        <w:tblInd w:w="60.0" w:type="dxa"/>
        <w:tblLayout w:type="fixed"/>
        <w:tblLook w:val="0600"/>
      </w:tblPr>
      <w:tblGrid>
        <w:gridCol w:w="9720"/>
        <w:tblGridChange w:id="0">
          <w:tblGrid>
            <w:gridCol w:w="972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Headers:  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'hostname'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'vendor'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'model'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'location'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</w:t>
              <w:br w:type="textWrapping"/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'kp1'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'Cisco'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'2960'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'Moscow'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</w:t>
              <w:br w:type="textWrapping"/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'kp2'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'Cisco'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'2960'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'Novosibirsk'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</w:t>
              <w:br w:type="textWrapping"/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'kp3'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'Cisco'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'2960'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'Kazan'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</w:t>
              <w:br w:type="textWrapping"/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'kp4'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'Cisco'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'2960'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'Tomsk'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Еще один вариант чтения данных из файла предлагает метод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DictReader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модуля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csv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. Он реализует более удобный и понятный формат вывода, когда каждой строке таблицы соответствует словарь, в котором элементы представля</w:t>
      </w:r>
      <w:r w:rsidDel="00000000" w:rsidR="00000000" w:rsidRPr="00000000">
        <w:rPr>
          <w:rtl w:val="0"/>
        </w:rPr>
        <w:t xml:space="preserve">ют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собой связку </w:t>
      </w:r>
      <w:r w:rsidDel="00000000" w:rsidR="00000000" w:rsidRPr="00000000">
        <w:rPr>
          <w:rtl w:val="0"/>
        </w:rPr>
        <w:t xml:space="preserve">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ключ (название </w:t>
      </w:r>
      <w:r w:rsidDel="00000000" w:rsidR="00000000" w:rsidRPr="00000000">
        <w:rPr>
          <w:rtl w:val="0"/>
        </w:rPr>
        <w:t xml:space="preserve">столбца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): значение (значение столбца)</w:t>
      </w:r>
      <w:r w:rsidDel="00000000" w:rsidR="00000000" w:rsidRPr="00000000">
        <w:rPr>
          <w:rtl w:val="0"/>
        </w:rPr>
        <w:t xml:space="preserve">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csv_read.py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tbl>
      <w:tblPr>
        <w:tblStyle w:val="Table8"/>
        <w:tblW w:w="9720.0" w:type="dxa"/>
        <w:jc w:val="left"/>
        <w:tblInd w:w="60.0" w:type="dxa"/>
        <w:tblLayout w:type="fixed"/>
        <w:tblLook w:val="0600"/>
      </w:tblPr>
      <w:tblGrid>
        <w:gridCol w:w="9720"/>
        <w:tblGridChange w:id="0">
          <w:tblGrid>
            <w:gridCol w:w="972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with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open(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'kp_data.csv'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f_n:</w:t>
              <w:br w:type="textWrapping"/>
              <w:t xml:space="preserve">    f_n_reader = csv.DictReader(f_n)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row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f_n_reader:</w:t>
              <w:br w:type="textWrapping"/>
              <w:t xml:space="preserve">        print(row)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Результат:</w:t>
      </w:r>
    </w:p>
    <w:tbl>
      <w:tblPr>
        <w:tblStyle w:val="Table9"/>
        <w:tblW w:w="9690.0" w:type="dxa"/>
        <w:jc w:val="left"/>
        <w:tblInd w:w="90.0" w:type="dxa"/>
        <w:tblLayout w:type="fixed"/>
        <w:tblLook w:val="0600"/>
      </w:tblPr>
      <w:tblGrid>
        <w:gridCol w:w="9690"/>
        <w:tblGridChange w:id="0">
          <w:tblGrid>
            <w:gridCol w:w="969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'hostname'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'kp1'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'vendor'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'Cisco'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'model'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'2960'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'location'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'Moscow'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}</w:t>
              <w:br w:type="textWrapping"/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'hostname'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'kp2'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'vendor'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'Cisco'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'model'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'2960'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'location'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'Novosibirsk'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}</w:t>
              <w:br w:type="textWrapping"/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'hostname'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'kp3'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'vendor'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'Cisco'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'model'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'2960'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'location'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'Kazan'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}</w:t>
              <w:br w:type="textWrapping"/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'hostname'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'kp4'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'vendor'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'Cisco'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'model'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'2960'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'location'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'Tomsk'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br w:type="textWrapping"/>
        <w:t xml:space="preserve">Можно выводить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содержим</w:t>
      </w:r>
      <w:r w:rsidDel="00000000" w:rsidR="00000000" w:rsidRPr="00000000">
        <w:rPr>
          <w:rtl w:val="0"/>
        </w:rPr>
        <w:t xml:space="preserve">ое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отдельных столбцов. При этом необходимо указать их ключи-названия (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csv_read.py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):</w:t>
      </w:r>
    </w:p>
    <w:tbl>
      <w:tblPr>
        <w:tblStyle w:val="Table10"/>
        <w:tblW w:w="9690.0" w:type="dxa"/>
        <w:jc w:val="left"/>
        <w:tblInd w:w="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90"/>
        <w:tblGridChange w:id="0">
          <w:tblGrid>
            <w:gridCol w:w="969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print(row[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'hostname'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], row[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'model'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Результат:</w:t>
      </w:r>
    </w:p>
    <w:tbl>
      <w:tblPr>
        <w:tblStyle w:val="Table11"/>
        <w:tblW w:w="9705.0" w:type="dxa"/>
        <w:jc w:val="left"/>
        <w:tblInd w:w="75.0" w:type="dxa"/>
        <w:tblLayout w:type="fixed"/>
        <w:tblLook w:val="0600"/>
      </w:tblPr>
      <w:tblGrid>
        <w:gridCol w:w="9705"/>
        <w:tblGridChange w:id="0">
          <w:tblGrid>
            <w:gridCol w:w="970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kp1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2960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kp2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2960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kp3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2960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kp4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2960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4" w:before="0" w:line="240" w:lineRule="auto"/>
        <w:ind w:left="0" w:right="0" w:firstLine="0"/>
        <w:contextualSpacing w:val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4" w:before="0" w:line="276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Механизм работы метода </w:t>
      </w:r>
      <w:r w:rsidDel="00000000" w:rsidR="00000000" w:rsidRPr="00000000">
        <w:rPr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DictReader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в различных подверсиях Python 3 различается. Ранее </w:t>
      </w:r>
      <w:r w:rsidDel="00000000" w:rsidR="00000000" w:rsidRPr="00000000">
        <w:rPr>
          <w:color w:val="333333"/>
          <w:rtl w:val="0"/>
        </w:rPr>
        <w:t xml:space="preserve">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ри использовании интерпретаторов данный метод создавал только стандартные словари. </w:t>
      </w:r>
      <w:r w:rsidDel="00000000" w:rsidR="00000000" w:rsidRPr="00000000">
        <w:rPr>
          <w:color w:val="333333"/>
          <w:rtl w:val="0"/>
        </w:rPr>
        <w:t xml:space="preserve">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color w:val="333333"/>
          <w:rtl w:val="0"/>
        </w:rPr>
        <w:t xml:space="preserve">подверсии 3.6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реализована генераци</w:t>
      </w:r>
      <w:r w:rsidDel="00000000" w:rsidR="00000000" w:rsidRPr="00000000">
        <w:rPr>
          <w:color w:val="333333"/>
          <w:rtl w:val="0"/>
        </w:rPr>
        <w:t xml:space="preserve">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упорядоченных словарей, благодаря чему последовательность элементов полностью совпадает с порядком столбцов CSV-файла.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contextualSpacing w:val="0"/>
        <w:rPr/>
      </w:pPr>
      <w:bookmarkStart w:colFirst="0" w:colLast="0" w:name="_tyjcwt" w:id="4"/>
      <w:bookmarkEnd w:id="4"/>
      <w:r w:rsidDel="00000000" w:rsidR="00000000" w:rsidRPr="00000000">
        <w:rPr>
          <w:rtl w:val="0"/>
        </w:rPr>
        <w:t xml:space="preserve">Запись данных в файл формата CSV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В модуле </w:t>
      </w:r>
      <w:r w:rsidDel="00000000" w:rsidR="00000000" w:rsidRPr="00000000">
        <w:rPr>
          <w:b w:val="1"/>
          <w:rtl w:val="0"/>
        </w:rPr>
        <w:t xml:space="preserve">csv</w:t>
      </w:r>
      <w:r w:rsidDel="00000000" w:rsidR="00000000" w:rsidRPr="00000000">
        <w:rPr>
          <w:rtl w:val="0"/>
        </w:rPr>
        <w:t xml:space="preserve"> реализованы и возможности записи данных в файл соответствующего формата. В приведенном ниже примере список строк записывается в файл с расширением</w:t>
      </w:r>
      <w:r w:rsidDel="00000000" w:rsidR="00000000" w:rsidRPr="00000000">
        <w:rPr>
          <w:b w:val="1"/>
          <w:rtl w:val="0"/>
        </w:rPr>
        <w:t xml:space="preserve"> .csv</w:t>
      </w:r>
      <w:r w:rsidDel="00000000" w:rsidR="00000000" w:rsidRPr="00000000">
        <w:rPr>
          <w:rtl w:val="0"/>
        </w:rPr>
        <w:t xml:space="preserve">, а затем содержимое файла считывается в стандартный поток вывода (файл </w:t>
      </w:r>
      <w:r w:rsidDel="00000000" w:rsidR="00000000" w:rsidRPr="00000000">
        <w:rPr>
          <w:b w:val="1"/>
          <w:color w:val="000000"/>
          <w:rtl w:val="0"/>
        </w:rPr>
        <w:t xml:space="preserve">examples/01_csv/</w:t>
      </w:r>
      <w:r w:rsidDel="00000000" w:rsidR="00000000" w:rsidRPr="00000000">
        <w:rPr>
          <w:b w:val="1"/>
          <w:rtl w:val="0"/>
        </w:rPr>
        <w:t xml:space="preserve">csv_write.py</w:t>
      </w:r>
      <w:r w:rsidDel="00000000" w:rsidR="00000000" w:rsidRPr="00000000">
        <w:rPr>
          <w:rtl w:val="0"/>
        </w:rPr>
        <w:t xml:space="preserve">).</w:t>
      </w:r>
    </w:p>
    <w:tbl>
      <w:tblPr>
        <w:tblStyle w:val="Table12"/>
        <w:tblW w:w="9720.0" w:type="dxa"/>
        <w:jc w:val="left"/>
        <w:tblInd w:w="60.0" w:type="dxa"/>
        <w:tblLayout w:type="fixed"/>
        <w:tblLook w:val="0600"/>
      </w:tblPr>
      <w:tblGrid>
        <w:gridCol w:w="9720"/>
        <w:tblGridChange w:id="0">
          <w:tblGrid>
            <w:gridCol w:w="972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data = [[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'hostname'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'vendor'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'model'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'location'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],</w:t>
              <w:br w:type="textWrapping"/>
              <w:t xml:space="preserve">        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'kp1'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'Cisco'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'2960'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'Moscow, str'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],</w:t>
              <w:br w:type="textWrapping"/>
              <w:t xml:space="preserve">        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'kp2'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'Cisco'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'2960'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'Novosibirsk, str'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],</w:t>
              <w:br w:type="textWrapping"/>
              <w:t xml:space="preserve">        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'kp3'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'Cisco'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'2960'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'Kazan, str'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],</w:t>
              <w:br w:type="textWrapping"/>
              <w:t xml:space="preserve">        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'kp4'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'Cisco'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'2960'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'Tomsk, str'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]]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with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open(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'kp_data_write.csv'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'w'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f_n:</w:t>
              <w:br w:type="textWrapping"/>
              <w:t xml:space="preserve">    f_n_writer = csv.writer(f_n)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row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data:</w:t>
              <w:br w:type="textWrapping"/>
              <w:t xml:space="preserve">        f_n_writer.writerow(row)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with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open(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'kp_data_write.csv'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f_n:</w:t>
              <w:br w:type="textWrapping"/>
              <w:t xml:space="preserve">    print(f_n.read())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Fonts w:ascii="Helvetica Neue" w:cs="Helvetica Neue" w:eastAsia="Helvetica Neue" w:hAnsi="Helvetica Neue"/>
          <w:color w:val="333333"/>
          <w:rtl w:val="0"/>
        </w:rPr>
        <w:br w:type="textWrapping"/>
      </w: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13"/>
        <w:tblW w:w="9720.0" w:type="dxa"/>
        <w:jc w:val="left"/>
        <w:tblInd w:w="60.0" w:type="dxa"/>
        <w:tblLayout w:type="fixed"/>
        <w:tblLook w:val="0600"/>
      </w:tblPr>
      <w:tblGrid>
        <w:gridCol w:w="9720"/>
        <w:tblGridChange w:id="0">
          <w:tblGrid>
            <w:gridCol w:w="972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hostname,vendor,model,location</w:t>
              <w:br w:type="textWrapping"/>
              <w:br w:type="textWrapping"/>
              <w:t xml:space="preserve">kp1,Cisco,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2960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"Moscow, str"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br w:type="textWrapping"/>
              <w:t xml:space="preserve">kp2,Cisco,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2960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"Novosibirsk, str"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br w:type="textWrapping"/>
              <w:t xml:space="preserve">kp3,Cisco,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2960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"Kazan, str"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br w:type="textWrapping"/>
              <w:t xml:space="preserve">kp4,Cisco,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2960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"Tomsk, str"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Fonts w:ascii="Helvetica Neue" w:cs="Helvetica Neue" w:eastAsia="Helvetica Neue" w:hAnsi="Helvetica Neue"/>
          <w:color w:val="333333"/>
          <w:rtl w:val="0"/>
        </w:rPr>
        <w:br w:type="textWrapping"/>
      </w:r>
      <w:r w:rsidDel="00000000" w:rsidR="00000000" w:rsidRPr="00000000">
        <w:rPr>
          <w:rtl w:val="0"/>
        </w:rPr>
        <w:t xml:space="preserve">В приведенном выше коде последний столбец содержит значения, которые взяты в кавычки. При этом в потоке вывода данные значения также представлены с кавычками. Это указывает модулю </w:t>
      </w:r>
      <w:r w:rsidDel="00000000" w:rsidR="00000000" w:rsidRPr="00000000">
        <w:rPr>
          <w:b w:val="1"/>
          <w:rtl w:val="0"/>
        </w:rPr>
        <w:t xml:space="preserve">csv</w:t>
      </w:r>
      <w:r w:rsidDel="00000000" w:rsidR="00000000" w:rsidRPr="00000000">
        <w:rPr>
          <w:rtl w:val="0"/>
        </w:rPr>
        <w:t xml:space="preserve">, что все значение является строкой и запятая не выступает разделителем. Считается хорошей практикой явное указание кавычек для каждого значения, даже если оно не содержит запятых. Но необязательно указывать их явно. В модуле </w:t>
      </w:r>
      <w:r w:rsidDel="00000000" w:rsidR="00000000" w:rsidRPr="00000000">
        <w:rPr>
          <w:b w:val="1"/>
          <w:rtl w:val="0"/>
        </w:rPr>
        <w:t xml:space="preserve">csv</w:t>
      </w:r>
      <w:r w:rsidDel="00000000" w:rsidR="00000000" w:rsidRPr="00000000">
        <w:rPr>
          <w:rtl w:val="0"/>
        </w:rPr>
        <w:t xml:space="preserve"> можно программно определять такую опцию (</w:t>
      </w:r>
      <w:r w:rsidDel="00000000" w:rsidR="00000000" w:rsidRPr="00000000">
        <w:rPr>
          <w:b w:val="1"/>
          <w:rtl w:val="0"/>
        </w:rPr>
        <w:t xml:space="preserve">csv_write.py</w:t>
      </w:r>
      <w:r w:rsidDel="00000000" w:rsidR="00000000" w:rsidRPr="00000000">
        <w:rPr>
          <w:rtl w:val="0"/>
        </w:rPr>
        <w:t xml:space="preserve">).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675.0" w:type="dxa"/>
        <w:jc w:val="left"/>
        <w:tblInd w:w="105.0" w:type="dxa"/>
        <w:tblLayout w:type="fixed"/>
        <w:tblLook w:val="0600"/>
      </w:tblPr>
      <w:tblGrid>
        <w:gridCol w:w="9675"/>
        <w:tblGridChange w:id="0">
          <w:tblGrid>
            <w:gridCol w:w="967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data = [[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'hostname'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'vendor'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'model'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'location'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],</w:t>
              <w:br w:type="textWrapping"/>
              <w:t xml:space="preserve">        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'kp1'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'Cisco'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'2960'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'Moscow, str'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],</w:t>
              <w:br w:type="textWrapping"/>
              <w:t xml:space="preserve">        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'kp2'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'Cisco'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'2960'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'Novosibirsk, str'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],</w:t>
              <w:br w:type="textWrapping"/>
              <w:t xml:space="preserve">        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'kp3'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'Cisco'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'2960'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'Kazan, str'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],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       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'kp4'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'Cisco'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'2960'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'Tomsk, str'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]]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with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open(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'kp_data_write_2.csv'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'w'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f_n:</w:t>
              <w:br w:type="textWrapping"/>
              <w:t xml:space="preserve">    f_n_writer = csv.writer(f_n, quoting=csv.QUOTE_NONNUMERIC)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row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data:</w:t>
              <w:br w:type="textWrapping"/>
              <w:t xml:space="preserve">        f_n_writer.writerow(row)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with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open(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'kp_data_write_2.csv'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f_n:</w:t>
              <w:br w:type="textWrapping"/>
              <w:t xml:space="preserve">    print(f_n.read())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Fonts w:ascii="Helvetica Neue" w:cs="Helvetica Neue" w:eastAsia="Helvetica Neue" w:hAnsi="Helvetica Neue"/>
          <w:color w:val="333333"/>
          <w:rtl w:val="0"/>
        </w:rPr>
        <w:br w:type="textWrapping"/>
      </w: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15"/>
        <w:tblW w:w="9705.0" w:type="dxa"/>
        <w:jc w:val="left"/>
        <w:tblInd w:w="75.0" w:type="dxa"/>
        <w:tblLayout w:type="fixed"/>
        <w:tblLook w:val="0600"/>
      </w:tblPr>
      <w:tblGrid>
        <w:gridCol w:w="9705"/>
        <w:tblGridChange w:id="0">
          <w:tblGrid>
            <w:gridCol w:w="970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"hostname"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"vendor"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"model"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"location"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"kp1"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"Cisco"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"2960"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"Moscow, str"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"kp2"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"Cisco"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"2960"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"Novosibirsk, str"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"kp3"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"Cisco"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"2960"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"Kazan, str"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"kp4"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"Cisco"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"2960"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"Tomsk, str"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Номер модели имеет строковый тип данных, и в данном случае он также преобразуется в формат с кавычками.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В модуле </w:t>
      </w:r>
      <w:r w:rsidDel="00000000" w:rsidR="00000000" w:rsidRPr="00000000">
        <w:rPr>
          <w:b w:val="1"/>
          <w:rtl w:val="0"/>
        </w:rPr>
        <w:t xml:space="preserve">csv</w:t>
      </w:r>
      <w:r w:rsidDel="00000000" w:rsidR="00000000" w:rsidRPr="00000000">
        <w:rPr>
          <w:rtl w:val="0"/>
        </w:rPr>
        <w:t xml:space="preserve"> для итератора реализован полезный метод </w:t>
      </w:r>
      <w:r w:rsidDel="00000000" w:rsidR="00000000" w:rsidRPr="00000000">
        <w:rPr>
          <w:b w:val="1"/>
          <w:rtl w:val="0"/>
        </w:rPr>
        <w:t xml:space="preserve">writerows</w:t>
      </w:r>
      <w:r w:rsidDel="00000000" w:rsidR="00000000" w:rsidRPr="00000000">
        <w:rPr>
          <w:rtl w:val="0"/>
        </w:rPr>
        <w:t xml:space="preserve">, позволяющий не построчно записывать данные в файл, а передать объект (например, список) с данными в качестве аргумента и выполнить мгновенную запись сразу всех данных (</w:t>
      </w:r>
      <w:r w:rsidDel="00000000" w:rsidR="00000000" w:rsidRPr="00000000">
        <w:rPr>
          <w:b w:val="1"/>
          <w:rtl w:val="0"/>
        </w:rPr>
        <w:t xml:space="preserve">csv_write.py</w:t>
      </w:r>
      <w:r w:rsidDel="00000000" w:rsidR="00000000" w:rsidRPr="00000000">
        <w:rPr>
          <w:rtl w:val="0"/>
        </w:rPr>
        <w:t xml:space="preserve">).</w:t>
      </w:r>
    </w:p>
    <w:tbl>
      <w:tblPr>
        <w:tblStyle w:val="Table16"/>
        <w:tblW w:w="9675.0" w:type="dxa"/>
        <w:jc w:val="left"/>
        <w:tblInd w:w="105.0" w:type="dxa"/>
        <w:tblLayout w:type="fixed"/>
        <w:tblLook w:val="0600"/>
      </w:tblPr>
      <w:tblGrid>
        <w:gridCol w:w="9675"/>
        <w:tblGridChange w:id="0">
          <w:tblGrid>
            <w:gridCol w:w="967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data = [[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'hostname'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'vendor'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'model'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'location'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],</w:t>
              <w:br w:type="textWrapping"/>
              <w:t xml:space="preserve">        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'kp1'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'Cisco'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'2960'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'Moscow, str'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],</w:t>
              <w:br w:type="textWrapping"/>
              <w:t xml:space="preserve">        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'kp2'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'Cisco'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'2960'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'Novosibirsk, str'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],</w:t>
              <w:br w:type="textWrapping"/>
              <w:t xml:space="preserve">        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'kp3'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'Cisco'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'2960'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'Kazan, str'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],</w:t>
              <w:br w:type="textWrapping"/>
              <w:t xml:space="preserve">        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'kp4'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'Cisco'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'2960'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'Tomsk, str'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]]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with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open(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'kp_data_write_3.csv'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'w'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f_n:</w:t>
              <w:br w:type="textWrapping"/>
              <w:t xml:space="preserve">    f_n_writer = csv.writer(f_n, quoting=csv.QUOTE_NONNUMERIC)</w:t>
              <w:br w:type="textWrapping"/>
              <w:t xml:space="preserve">    f_n_writer.writerows(data)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with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open(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'kp_data_write_3.csv'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f_n:</w:t>
              <w:br w:type="textWrapping"/>
              <w:t xml:space="preserve">    print(f_n.read())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spacing w:after="0" w:lineRule="auto"/>
        <w:contextualSpacing w:val="0"/>
        <w:rPr>
          <w:color w:val="333333"/>
          <w:highlight w:val="white"/>
        </w:rPr>
      </w:pPr>
      <w:r w:rsidDel="00000000" w:rsidR="00000000" w:rsidRPr="00000000">
        <w:rPr>
          <w:rtl w:val="0"/>
        </w:rPr>
        <w:t xml:space="preserve">Метод </w:t>
      </w:r>
      <w:r w:rsidDel="00000000" w:rsidR="00000000" w:rsidRPr="00000000">
        <w:rPr>
          <w:b w:val="1"/>
          <w:rtl w:val="0"/>
        </w:rPr>
        <w:t xml:space="preserve">DictWriter</w:t>
      </w:r>
      <w:r w:rsidDel="00000000" w:rsidR="00000000" w:rsidRPr="00000000">
        <w:rPr>
          <w:rtl w:val="0"/>
        </w:rPr>
        <w:t xml:space="preserve"> позволяет сохранять словари в csv-представлении. Принцип работы этого метода и стандартного </w:t>
      </w:r>
      <w:r w:rsidDel="00000000" w:rsidR="00000000" w:rsidRPr="00000000">
        <w:rPr>
          <w:b w:val="1"/>
          <w:rtl w:val="0"/>
        </w:rPr>
        <w:t xml:space="preserve">writer </w:t>
      </w:r>
      <w:r w:rsidDel="00000000" w:rsidR="00000000" w:rsidRPr="00000000">
        <w:rPr>
          <w:rtl w:val="0"/>
        </w:rPr>
        <w:t xml:space="preserve">практически совпадают. Но упорядоченность реализована применительно к словарям Python только с версии 3.6, поэтому необходимо явно указывать порядок следования столбцов в файле. За это отвечает параметр</w:t>
      </w:r>
      <w:r w:rsidDel="00000000" w:rsidR="00000000" w:rsidRPr="00000000">
        <w:rPr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fieldnames</w:t>
      </w:r>
      <w:r w:rsidDel="00000000" w:rsidR="00000000" w:rsidRPr="00000000">
        <w:rPr>
          <w:color w:val="333333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contextualSpacing w:val="0"/>
        <w:jc w:val="both"/>
        <w:rPr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В качестве разделителя мож</w:t>
      </w:r>
      <w:r w:rsidDel="00000000" w:rsidR="00000000" w:rsidRPr="00000000">
        <w:rPr>
          <w:color w:val="333333"/>
          <w:highlight w:val="white"/>
          <w:rtl w:val="0"/>
        </w:rPr>
        <w:t xml:space="preserve">но</w:t>
      </w:r>
      <w:r w:rsidDel="00000000" w:rsidR="00000000" w:rsidRPr="00000000">
        <w:rPr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 определ</w:t>
      </w:r>
      <w:r w:rsidDel="00000000" w:rsidR="00000000" w:rsidRPr="00000000">
        <w:rPr>
          <w:color w:val="333333"/>
          <w:highlight w:val="white"/>
          <w:rtl w:val="0"/>
        </w:rPr>
        <w:t xml:space="preserve">ить</w:t>
      </w:r>
      <w:r w:rsidDel="00000000" w:rsidR="00000000" w:rsidRPr="00000000">
        <w:rPr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 любой символ, который устанавливается как значение параметра </w:t>
      </w:r>
      <w:r w:rsidDel="00000000" w:rsidR="00000000" w:rsidRPr="00000000">
        <w:rPr>
          <w:b w:val="1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delimiter</w:t>
      </w:r>
      <w:r w:rsidDel="00000000" w:rsidR="00000000" w:rsidRPr="00000000">
        <w:rPr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 метода </w:t>
      </w:r>
      <w:r w:rsidDel="00000000" w:rsidR="00000000" w:rsidRPr="00000000">
        <w:rPr>
          <w:b w:val="1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reader</w:t>
      </w:r>
      <w:r w:rsidDel="00000000" w:rsidR="00000000" w:rsidRPr="00000000">
        <w:rPr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. Например, если данные в файле разделены </w:t>
      </w:r>
      <w:r w:rsidDel="00000000" w:rsidR="00000000" w:rsidRPr="00000000">
        <w:rPr>
          <w:color w:val="333333"/>
          <w:highlight w:val="white"/>
          <w:rtl w:val="0"/>
        </w:rPr>
        <w:t xml:space="preserve">с помощью</w:t>
      </w:r>
      <w:r w:rsidDel="00000000" w:rsidR="00000000" w:rsidRPr="00000000">
        <w:rPr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color w:val="333333"/>
          <w:highlight w:val="white"/>
          <w:rtl w:val="0"/>
        </w:rPr>
        <w:t xml:space="preserve">«!», </w:t>
      </w:r>
      <w:r w:rsidDel="00000000" w:rsidR="00000000" w:rsidRPr="00000000">
        <w:rPr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можно указать модулю </w:t>
      </w:r>
      <w:r w:rsidDel="00000000" w:rsidR="00000000" w:rsidRPr="00000000">
        <w:rPr>
          <w:b w:val="1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csv</w:t>
      </w:r>
      <w:r w:rsidDel="00000000" w:rsidR="00000000" w:rsidRPr="00000000">
        <w:rPr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 использовать именно </w:t>
      </w:r>
      <w:r w:rsidDel="00000000" w:rsidR="00000000" w:rsidRPr="00000000">
        <w:rPr>
          <w:color w:val="333333"/>
          <w:highlight w:val="white"/>
          <w:rtl w:val="0"/>
        </w:rPr>
        <w:t xml:space="preserve">восклицательный знак</w:t>
      </w:r>
      <w:r w:rsidDel="00000000" w:rsidR="00000000" w:rsidRPr="00000000">
        <w:rPr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 при разделении данных (</w:t>
      </w: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файл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examples/01_csv/</w:t>
      </w:r>
      <w:r w:rsidDel="00000000" w:rsidR="00000000" w:rsidRPr="00000000">
        <w:rPr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kp_data_delimiter.csv</w:t>
      </w:r>
      <w:r w:rsidDel="00000000" w:rsidR="00000000" w:rsidRPr="00000000">
        <w:rPr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).</w:t>
      </w:r>
    </w:p>
    <w:tbl>
      <w:tblPr>
        <w:tblStyle w:val="Table17"/>
        <w:tblW w:w="9720.0" w:type="dxa"/>
        <w:jc w:val="left"/>
        <w:tblInd w:w="60.0" w:type="dxa"/>
        <w:tblLayout w:type="fixed"/>
        <w:tblLook w:val="0600"/>
      </w:tblPr>
      <w:tblGrid>
        <w:gridCol w:w="9720"/>
        <w:tblGridChange w:id="0">
          <w:tblGrid>
            <w:gridCol w:w="972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hostname!vendor!model!location</w:t>
              <w:br w:type="textWrapping"/>
              <w:t xml:space="preserve">kp1!Cisco!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2960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!Moscow</w:t>
              <w:br w:type="textWrapping"/>
              <w:t xml:space="preserve">kp2!Cisco!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2960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!Novosibirsk</w:t>
              <w:br w:type="textWrapping"/>
              <w:t xml:space="preserve">kp3!Cisco!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2960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!Kazan</w:t>
              <w:br w:type="textWrapping"/>
              <w:t xml:space="preserve">kp4!Cisco!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2960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!Tomsk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contextualSpacing w:val="0"/>
        <w:jc w:val="both"/>
        <w:rPr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Простейший код с использованием разделителя </w:t>
      </w: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csv_write.py</w:t>
      </w: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</w:p>
    <w:tbl>
      <w:tblPr>
        <w:tblStyle w:val="Table18"/>
        <w:tblW w:w="9690.0" w:type="dxa"/>
        <w:jc w:val="left"/>
        <w:tblInd w:w="90.0" w:type="dxa"/>
        <w:tblLayout w:type="fixed"/>
        <w:tblLook w:val="0600"/>
      </w:tblPr>
      <w:tblGrid>
        <w:gridCol w:w="9690"/>
        <w:tblGridChange w:id="0">
          <w:tblGrid>
            <w:gridCol w:w="969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with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open(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'kp_data_delimiter.csv'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f_n:</w:t>
              <w:br w:type="textWrapping"/>
              <w:t xml:space="preserve">    f_n_reader = csv.reader(f_n, delimiter=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'!'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row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f_n_reader:</w:t>
              <w:br w:type="textWrapping"/>
              <w:t xml:space="preserve">        print(row)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pStyle w:val="Heading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contextualSpacing w:val="0"/>
        <w:rPr/>
      </w:pPr>
      <w:bookmarkStart w:colFirst="0" w:colLast="0" w:name="_3dy6vkm" w:id="5"/>
      <w:bookmarkEnd w:id="5"/>
      <w:r w:rsidDel="00000000" w:rsidR="00000000" w:rsidRPr="00000000">
        <w:rPr>
          <w:rtl w:val="0"/>
        </w:rPr>
        <w:t xml:space="preserve">Файлы JSON как средство обмена данными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Аббревиатура JSON расшифровывается как «JavaScript Object Notation». Это текстовый формат, который использу</w:t>
      </w:r>
      <w:r w:rsidDel="00000000" w:rsidR="00000000" w:rsidRPr="00000000">
        <w:rPr>
          <w:rtl w:val="0"/>
        </w:rPr>
        <w:t xml:space="preserve">ют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для операций с данными (хранение, обмен). Синтаксис JSON </w:t>
      </w:r>
      <w:r w:rsidDel="00000000" w:rsidR="00000000" w:rsidRPr="00000000">
        <w:rPr>
          <w:rtl w:val="0"/>
        </w:rPr>
        <w:t xml:space="preserve">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Python похо</w:t>
      </w:r>
      <w:r w:rsidDel="00000000" w:rsidR="00000000" w:rsidRPr="00000000">
        <w:rPr>
          <w:rtl w:val="0"/>
        </w:rPr>
        <w:t xml:space="preserve">жи — оба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прост</w:t>
      </w:r>
      <w:r w:rsidDel="00000000" w:rsidR="00000000" w:rsidRPr="00000000">
        <w:rPr>
          <w:rtl w:val="0"/>
        </w:rPr>
        <w:t xml:space="preserve">ы для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восприятия. Как и при работе с форматом CSV, в Python реализован специализированный модуль, упрощающий запис</w:t>
      </w:r>
      <w:r w:rsidDel="00000000" w:rsidR="00000000" w:rsidRPr="00000000">
        <w:rPr>
          <w:rtl w:val="0"/>
        </w:rPr>
        <w:t xml:space="preserve">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и чтени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данных в JSON.</w:t>
      </w:r>
    </w:p>
    <w:p w:rsidR="00000000" w:rsidDel="00000000" w:rsidP="00000000" w:rsidRDefault="00000000" w:rsidRPr="00000000" w14:paraId="00000057">
      <w:pPr>
        <w:pStyle w:val="Heading2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bookmarkStart w:colFirst="0" w:colLast="0" w:name="_1t3h5sf" w:id="6"/>
      <w:bookmarkEnd w:id="6"/>
      <w:r w:rsidDel="00000000" w:rsidR="00000000" w:rsidRPr="00000000">
        <w:rPr>
          <w:rtl w:val="0"/>
        </w:rPr>
        <w:t xml:space="preserve">Чтение JSON-файлов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Рассмотрим пример: есть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простейший JSON-объект, содержащий сообщение, которое мож</w:t>
      </w:r>
      <w:r w:rsidDel="00000000" w:rsidR="00000000" w:rsidRPr="00000000">
        <w:rPr>
          <w:rtl w:val="0"/>
        </w:rPr>
        <w:t xml:space="preserve">но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отправ</w:t>
      </w:r>
      <w:r w:rsidDel="00000000" w:rsidR="00000000" w:rsidRPr="00000000">
        <w:rPr>
          <w:rtl w:val="0"/>
        </w:rPr>
        <w:t xml:space="preserve">ить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в чате от одного пользователя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другому (файл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examples/02_json/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msg_example_read.json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).</w:t>
      </w:r>
    </w:p>
    <w:tbl>
      <w:tblPr>
        <w:tblStyle w:val="Table19"/>
        <w:tblW w:w="9675.0" w:type="dxa"/>
        <w:jc w:val="left"/>
        <w:tblInd w:w="105.0" w:type="dxa"/>
        <w:tblLayout w:type="fixed"/>
        <w:tblLook w:val="0600"/>
      </w:tblPr>
      <w:tblGrid>
        <w:gridCol w:w="9675"/>
        <w:tblGridChange w:id="0">
          <w:tblGrid>
            <w:gridCol w:w="967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"action"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"msg"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"time"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&lt;unix timestamp&gt;,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"to"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"account_name"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"from"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"account_name"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"encoding"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"ascii"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"message"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"message"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Для операций с JSON-объектами в </w:t>
      </w:r>
      <w:r w:rsidDel="00000000" w:rsidR="00000000" w:rsidRPr="00000000">
        <w:rPr>
          <w:color w:val="000000"/>
          <w:rtl w:val="0"/>
        </w:rPr>
        <w:t xml:space="preserve">Python 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предназначен модуль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json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в котором для чтения данных реализовано два метода: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load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и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loads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Первый считыва</w:t>
      </w:r>
      <w:r w:rsidDel="00000000" w:rsidR="00000000" w:rsidRPr="00000000">
        <w:rPr>
          <w:color w:val="000000"/>
          <w:rtl w:val="0"/>
        </w:rPr>
        <w:t xml:space="preserve">ет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файл в </w:t>
      </w:r>
      <w:r w:rsidDel="00000000" w:rsidR="00000000" w:rsidRPr="00000000">
        <w:rPr>
          <w:color w:val="000000"/>
          <w:rtl w:val="0"/>
        </w:rPr>
        <w:t xml:space="preserve">JSON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-формате и возвращает python-объекты. Второй </w:t>
      </w:r>
      <w:r w:rsidDel="00000000" w:rsidR="00000000" w:rsidRPr="00000000">
        <w:rPr>
          <w:color w:val="000000"/>
          <w:rtl w:val="0"/>
        </w:rPr>
        <w:t xml:space="preserve">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отвечает за считывание строки в </w:t>
      </w:r>
      <w:r w:rsidDel="00000000" w:rsidR="00000000" w:rsidRPr="00000000">
        <w:rPr>
          <w:color w:val="000000"/>
          <w:rtl w:val="0"/>
        </w:rPr>
        <w:t xml:space="preserve">JSON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-формате и </w:t>
      </w:r>
      <w:r w:rsidDel="00000000" w:rsidR="00000000" w:rsidRPr="00000000">
        <w:rPr>
          <w:color w:val="000000"/>
          <w:rtl w:val="0"/>
        </w:rPr>
        <w:t xml:space="preserve">тоже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возвращает python-объекты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файл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examples/02_json/json_read.py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). Пример использования метода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load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</w:p>
    <w:tbl>
      <w:tblPr>
        <w:tblStyle w:val="Table20"/>
        <w:tblW w:w="9690.0" w:type="dxa"/>
        <w:jc w:val="left"/>
        <w:tblInd w:w="90.0" w:type="dxa"/>
        <w:tblLayout w:type="fixed"/>
        <w:tblLook w:val="0600"/>
      </w:tblPr>
      <w:tblGrid>
        <w:gridCol w:w="9690"/>
        <w:tblGridChange w:id="0">
          <w:tblGrid>
            <w:gridCol w:w="969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json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with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open(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'mes_example.json'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f_n:</w:t>
              <w:br w:type="textWrapping"/>
              <w:t xml:space="preserve">    objs = json.load(f_n)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section, commands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objs.items():</w:t>
              <w:br w:type="textWrapping"/>
              <w:t xml:space="preserve">    print(section)</w:t>
              <w:br w:type="textWrapping"/>
              <w:t xml:space="preserve">    print(commands)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color w:val="000000"/>
          <w:rtl w:val="0"/>
        </w:rPr>
        <w:br w:type="textWrapping"/>
        <w:t xml:space="preserve">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езультат выполнения данного кода:</w:t>
      </w:r>
    </w:p>
    <w:tbl>
      <w:tblPr>
        <w:tblStyle w:val="Table21"/>
        <w:tblW w:w="9675.0" w:type="dxa"/>
        <w:jc w:val="left"/>
        <w:tblInd w:w="105.0" w:type="dxa"/>
        <w:tblLayout w:type="fixed"/>
        <w:tblLook w:val="0600"/>
      </w:tblPr>
      <w:tblGrid>
        <w:gridCol w:w="9675"/>
        <w:tblGridChange w:id="0">
          <w:tblGrid>
            <w:gridCol w:w="967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action</w:t>
              <w:br w:type="textWrapping"/>
              <w:t xml:space="preserve">msg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account_name</w:t>
              <w:br w:type="textWrapping"/>
              <w:t xml:space="preserve">to</w:t>
              <w:br w:type="textWrapping"/>
              <w:t xml:space="preserve">account_name</w:t>
              <w:br w:type="textWrapping"/>
              <w:t xml:space="preserve">encoding</w:t>
              <w:br w:type="textWrapping"/>
              <w:t xml:space="preserve">ascii</w:t>
              <w:br w:type="textWrapping"/>
              <w:t xml:space="preserve">message</w:t>
              <w:br w:type="textWrapping"/>
              <w:t xml:space="preserve">message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Пример использования метода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loads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с аналогичным предыдущему примеру результатом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файл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examples/02_json/json_read.py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):</w:t>
      </w:r>
    </w:p>
    <w:tbl>
      <w:tblPr>
        <w:tblStyle w:val="Table22"/>
        <w:tblW w:w="9690.0" w:type="dxa"/>
        <w:jc w:val="left"/>
        <w:tblInd w:w="90.0" w:type="dxa"/>
        <w:tblLayout w:type="fixed"/>
        <w:tblLook w:val="0600"/>
      </w:tblPr>
      <w:tblGrid>
        <w:gridCol w:w="9690"/>
        <w:tblGridChange w:id="0">
          <w:tblGrid>
            <w:gridCol w:w="969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with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open(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'mes_example.json'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f_n:</w:t>
              <w:br w:type="textWrapping"/>
              <w:t xml:space="preserve">    f_n_content = f_n.read()</w:t>
              <w:br w:type="textWrapping"/>
              <w:t xml:space="preserve">    objs = json.loads(f_n_content)</w:t>
              <w:br w:type="textWrapping"/>
              <w:br w:type="textWrapping"/>
              <w:t xml:space="preserve">print(objs)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section, commands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objs.items():</w:t>
              <w:br w:type="textWrapping"/>
              <w:t xml:space="preserve">    print(section)</w:t>
              <w:br w:type="textWrapping"/>
              <w:t xml:space="preserve">    print(commands)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pStyle w:val="Heading2"/>
        <w:spacing w:after="0" w:lineRule="auto"/>
        <w:contextualSpacing w:val="0"/>
        <w:rPr/>
      </w:pPr>
      <w:bookmarkStart w:colFirst="0" w:colLast="0" w:name="_4d34og8" w:id="7"/>
      <w:bookmarkEnd w:id="7"/>
      <w:r w:rsidDel="00000000" w:rsidR="00000000" w:rsidRPr="00000000">
        <w:rPr>
          <w:rtl w:val="0"/>
        </w:rPr>
        <w:t xml:space="preserve">Запись в JSON-файлы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Для записи в JSON-файлы на Python 3 есть два метода: </w:t>
      </w:r>
      <w:r w:rsidDel="00000000" w:rsidR="00000000" w:rsidRPr="00000000">
        <w:rPr>
          <w:b w:val="1"/>
          <w:rtl w:val="0"/>
        </w:rPr>
        <w:t xml:space="preserve">dump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dumps</w:t>
      </w:r>
      <w:r w:rsidDel="00000000" w:rsidR="00000000" w:rsidRPr="00000000">
        <w:rPr>
          <w:rtl w:val="0"/>
        </w:rPr>
        <w:t xml:space="preserve">. Первый сохраняет python-объект в json-файл. Второй возвращает строку в json-формате. Пример ниже демонстрирует конвертацию python-объекта в формат JSON </w:t>
      </w:r>
      <w:r w:rsidDel="00000000" w:rsidR="00000000" w:rsidRPr="00000000">
        <w:rPr>
          <w:color w:val="000000"/>
          <w:rtl w:val="0"/>
        </w:rPr>
        <w:t xml:space="preserve">(файл </w:t>
      </w:r>
      <w:r w:rsidDel="00000000" w:rsidR="00000000" w:rsidRPr="00000000">
        <w:rPr>
          <w:b w:val="1"/>
          <w:color w:val="000000"/>
          <w:rtl w:val="0"/>
        </w:rPr>
        <w:t xml:space="preserve">examples/02_json/json_write.py</w:t>
      </w:r>
      <w:r w:rsidDel="00000000" w:rsidR="00000000" w:rsidRPr="00000000">
        <w:rPr>
          <w:color w:val="000000"/>
          <w:rtl w:val="0"/>
        </w:rPr>
        <w:t xml:space="preserve">)</w:t>
      </w:r>
      <w:r w:rsidDel="00000000" w:rsidR="00000000" w:rsidRPr="00000000">
        <w:rPr>
          <w:rtl w:val="0"/>
        </w:rPr>
        <w:t xml:space="preserve">. Метод </w:t>
      </w:r>
      <w:r w:rsidDel="00000000" w:rsidR="00000000" w:rsidRPr="00000000">
        <w:rPr>
          <w:b w:val="1"/>
          <w:rtl w:val="0"/>
        </w:rPr>
        <w:t xml:space="preserve">dumps</w:t>
      </w:r>
      <w:r w:rsidDel="00000000" w:rsidR="00000000" w:rsidRPr="00000000">
        <w:rPr>
          <w:rtl w:val="0"/>
        </w:rPr>
        <w:t xml:space="preserve"> можно применять в тех случаях, когда требуется вернуть строку в JSON-формате — например, для последующей ее передачи в API.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9675.0" w:type="dxa"/>
        <w:jc w:val="left"/>
        <w:tblInd w:w="105.0" w:type="dxa"/>
        <w:tblLayout w:type="fixed"/>
        <w:tblLook w:val="0600"/>
      </w:tblPr>
      <w:tblGrid>
        <w:gridCol w:w="9675"/>
        <w:tblGridChange w:id="0">
          <w:tblGrid>
            <w:gridCol w:w="967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json</w:t>
              <w:br w:type="textWrapping"/>
              <w:br w:type="textWrapping"/>
              <w:t xml:space="preserve">dict_to_json = {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"action"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"msg"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"to"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"account_name"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"from"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"account_name"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"encoding"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"ascii"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"message"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"message"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  }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with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open(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'mes_example_write.json'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'w'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f_n:</w:t>
              <w:br w:type="textWrapping"/>
              <w:t xml:space="preserve">    f_n.write(json.dumps(dict_to_json))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with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open(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'mes_example_write.json'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f_n:</w:t>
              <w:br w:type="textWrapping"/>
              <w:t xml:space="preserve">    print(f_n.read())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Чтобы записать информацию в JSON-формате в файл, корректнее применять метод </w:t>
      </w:r>
      <w:r w:rsidDel="00000000" w:rsidR="00000000" w:rsidRPr="00000000">
        <w:rPr>
          <w:b w:val="1"/>
          <w:rtl w:val="0"/>
        </w:rPr>
        <w:t xml:space="preserve">dump</w:t>
      </w:r>
      <w:r w:rsidDel="00000000" w:rsidR="00000000" w:rsidRPr="00000000">
        <w:rPr>
          <w:rtl w:val="0"/>
        </w:rPr>
        <w:t xml:space="preserve"> (файл </w:t>
      </w:r>
      <w:r w:rsidDel="00000000" w:rsidR="00000000" w:rsidRPr="00000000">
        <w:rPr>
          <w:b w:val="1"/>
          <w:color w:val="000000"/>
          <w:rtl w:val="0"/>
        </w:rPr>
        <w:t xml:space="preserve">json_write.py</w:t>
      </w:r>
      <w:r w:rsidDel="00000000" w:rsidR="00000000" w:rsidRPr="00000000">
        <w:rPr>
          <w:rtl w:val="0"/>
        </w:rPr>
        <w:t xml:space="preserve">).</w:t>
      </w:r>
    </w:p>
    <w:tbl>
      <w:tblPr>
        <w:tblStyle w:val="Table24"/>
        <w:tblW w:w="9675.0" w:type="dxa"/>
        <w:jc w:val="left"/>
        <w:tblInd w:w="105.0" w:type="dxa"/>
        <w:tblLayout w:type="fixed"/>
        <w:tblLook w:val="0600"/>
      </w:tblPr>
      <w:tblGrid>
        <w:gridCol w:w="9675"/>
        <w:tblGridChange w:id="0">
          <w:tblGrid>
            <w:gridCol w:w="967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json</w:t>
              <w:br w:type="textWrapping"/>
              <w:br w:type="textWrapping"/>
              <w:t xml:space="preserve">dict_to_json = {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"action"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"msg"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"to"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"account_name"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"from"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"account_name"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"encoding"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"ascii"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"message"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"message"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  }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with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open(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'mes_example_write_2.json'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'w'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f_n:</w:t>
              <w:br w:type="textWrapping"/>
              <w:t xml:space="preserve">    json.dump(dict_to_json, f_n)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with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open(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'mes_example_write_2.json'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f_n:</w:t>
              <w:br w:type="textWrapping"/>
              <w:t xml:space="preserve">    print(f_n.read())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pStyle w:val="Heading2"/>
        <w:spacing w:after="0" w:before="200" w:lineRule="auto"/>
        <w:contextualSpacing w:val="0"/>
        <w:rPr/>
      </w:pPr>
      <w:bookmarkStart w:colFirst="0" w:colLast="0" w:name="_2s8eyo1" w:id="8"/>
      <w:bookmarkEnd w:id="8"/>
      <w:r w:rsidDel="00000000" w:rsidR="00000000" w:rsidRPr="00000000">
        <w:rPr>
          <w:rtl w:val="0"/>
        </w:rPr>
        <w:t xml:space="preserve">Определение дополнительных параметров методов записи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Форматом вывода данных можно управлять</w:t>
      </w:r>
      <w:r w:rsidDel="00000000" w:rsidR="00000000" w:rsidRPr="00000000">
        <w:rPr>
          <w:color w:val="000000"/>
          <w:rtl w:val="0"/>
        </w:rPr>
        <w:t xml:space="preserve">, определив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для методов записи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dump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и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dumps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дополнительные параметры. По умолчанию </w:t>
      </w:r>
      <w:r w:rsidDel="00000000" w:rsidR="00000000" w:rsidRPr="00000000">
        <w:rPr>
          <w:color w:val="000000"/>
          <w:rtl w:val="0"/>
        </w:rPr>
        <w:t xml:space="preserve">эти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методы используются без </w:t>
      </w:r>
      <w:r w:rsidDel="00000000" w:rsidR="00000000" w:rsidRPr="00000000">
        <w:rPr>
          <w:color w:val="000000"/>
          <w:rtl w:val="0"/>
        </w:rPr>
        <w:t xml:space="preserve">них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и обеспечивают запись информации в компактном представлении. Такой подход эффективен, когда данные используются другими приложениями, а визуальное представление — не на первом месте по важности. Если же предполагается, что работать с данными будет человек, а не программа, следует позаботиться о более удобном формате представления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json_write.py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contextualSpacing w:val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690.0" w:type="dxa"/>
        <w:jc w:val="left"/>
        <w:tblInd w:w="90.0" w:type="dxa"/>
        <w:tblLayout w:type="fixed"/>
        <w:tblLook w:val="0600"/>
      </w:tblPr>
      <w:tblGrid>
        <w:gridCol w:w="9690"/>
        <w:tblGridChange w:id="0">
          <w:tblGrid>
            <w:gridCol w:w="969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dict_to_json = {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"action"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"msg"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"to"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"account_name"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"from"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"account_name"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"encoding"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"ascii"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"message"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"message"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  }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with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open(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'mes_example_write_3.json'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'w'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f_n:</w:t>
              <w:br w:type="textWrapping"/>
              <w:t xml:space="preserve">    json.dump(dict_to_json, f_n, sort_keys=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indent=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with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open(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'mes_example_write_3.json'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f_n:</w:t>
              <w:br w:type="textWrapping"/>
              <w:t xml:space="preserve">    print(f_n.read())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В данном случае параметры </w:t>
      </w:r>
      <w:r w:rsidDel="00000000" w:rsidR="00000000" w:rsidRPr="00000000">
        <w:rPr>
          <w:b w:val="1"/>
          <w:rtl w:val="0"/>
        </w:rPr>
        <w:t xml:space="preserve">sort_keys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indent</w:t>
      </w:r>
      <w:r w:rsidDel="00000000" w:rsidR="00000000" w:rsidRPr="00000000">
        <w:rPr>
          <w:rtl w:val="0"/>
        </w:rPr>
        <w:t xml:space="preserve"> позволяют выполнить сортировку данных при записи, а также установить величину отступа. При этом содержимое файла </w:t>
      </w:r>
      <w:r w:rsidDel="00000000" w:rsidR="00000000" w:rsidRPr="00000000">
        <w:rPr>
          <w:b w:val="1"/>
          <w:rtl w:val="0"/>
        </w:rPr>
        <w:t xml:space="preserve">mes_example_write_3.json</w:t>
      </w:r>
      <w:r w:rsidDel="00000000" w:rsidR="00000000" w:rsidRPr="00000000">
        <w:rPr>
          <w:rtl w:val="0"/>
        </w:rPr>
        <w:t xml:space="preserve"> будет выглядеть следующим образом:  </w:t>
      </w:r>
    </w:p>
    <w:tbl>
      <w:tblPr>
        <w:tblStyle w:val="Table26"/>
        <w:tblW w:w="9705.0" w:type="dxa"/>
        <w:jc w:val="left"/>
        <w:tblInd w:w="75.0" w:type="dxa"/>
        <w:tblLayout w:type="fixed"/>
        <w:tblLook w:val="0600"/>
      </w:tblPr>
      <w:tblGrid>
        <w:gridCol w:w="9705"/>
        <w:tblGridChange w:id="0">
          <w:tblGrid>
            <w:gridCol w:w="970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{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"action"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"msg"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"encoding"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"ascii"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"from"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"account_name"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"message"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"message"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"to"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"account_name"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pStyle w:val="Heading2"/>
        <w:spacing w:after="0" w:lineRule="auto"/>
        <w:contextualSpacing w:val="0"/>
        <w:rPr/>
      </w:pPr>
      <w:bookmarkStart w:colFirst="0" w:colLast="0" w:name="_17dp8vu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spacing w:after="0" w:lineRule="auto"/>
        <w:contextualSpacing w:val="0"/>
        <w:rPr/>
      </w:pPr>
      <w:bookmarkStart w:colFirst="0" w:colLast="0" w:name="_sn4y8kj34dm8" w:id="10"/>
      <w:bookmarkEnd w:id="10"/>
      <w:r w:rsidDel="00000000" w:rsidR="00000000" w:rsidRPr="00000000">
        <w:rPr>
          <w:rtl w:val="0"/>
        </w:rPr>
        <w:t xml:space="preserve">Изменение типа данных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 xml:space="preserve">Еще один важный момент, связанный с преобразованием данных в JSON-формат: итоговый формат JSON может не совпадать с исходным python-форматом. Например, кортежи при записи в JSON конвертируются в списки (файл </w:t>
      </w:r>
      <w:r w:rsidDel="00000000" w:rsidR="00000000" w:rsidRPr="00000000">
        <w:rPr>
          <w:b w:val="1"/>
          <w:color w:val="000000"/>
          <w:rtl w:val="0"/>
        </w:rPr>
        <w:t xml:space="preserve">examples/02_json/</w:t>
      </w:r>
      <w:r w:rsidDel="00000000" w:rsidR="00000000" w:rsidRPr="00000000">
        <w:rPr>
          <w:b w:val="1"/>
          <w:rtl w:val="0"/>
        </w:rPr>
        <w:t xml:space="preserve">data_type_change.py</w:t>
      </w:r>
      <w:r w:rsidDel="00000000" w:rsidR="00000000" w:rsidRPr="00000000">
        <w:rPr>
          <w:rtl w:val="0"/>
        </w:rPr>
        <w:t xml:space="preserve">).</w:t>
      </w:r>
    </w:p>
    <w:tbl>
      <w:tblPr>
        <w:tblStyle w:val="Table27"/>
        <w:tblW w:w="9690.0" w:type="dxa"/>
        <w:jc w:val="left"/>
        <w:tblInd w:w="90.0" w:type="dxa"/>
        <w:tblLayout w:type="fixed"/>
        <w:tblLook w:val="0600"/>
      </w:tblPr>
      <w:tblGrid>
        <w:gridCol w:w="9690"/>
        <w:tblGridChange w:id="0">
          <w:tblGrid>
            <w:gridCol w:w="969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In[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]: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json</w:t>
              <w:br w:type="textWrapping"/>
              <w:br w:type="textWrapping"/>
              <w:t xml:space="preserve">In[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]: tuple_ex = (</w:t>
              <w:br w:type="textWrapping"/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"action"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"to"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"from"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"encoding"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"message"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     )</w:t>
              <w:br w:type="textWrapping"/>
              <w:br w:type="textWrapping"/>
              <w:t xml:space="preserve">In[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]: print(type(tuple_ex))</w:t>
              <w:br w:type="textWrapping"/>
              <w:t xml:space="preserve">Out[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]: 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'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tuple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'&gt;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[6]: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with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open(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'tuple_ex.json'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'w'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f_n:</w:t>
              <w:br w:type="textWrapping"/>
              <w:t xml:space="preserve">           json.dump(tuple_ex, f_n, sort_keys=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indent=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br w:type="textWrapping"/>
              <w:t xml:space="preserve">In[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7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]: obj = json.load(open(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'tuple_ex.json'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))</w:t>
              <w:br w:type="textWrapping"/>
              <w:br w:type="textWrapping"/>
              <w:t xml:space="preserve">In[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8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]: print(type(obj))</w:t>
              <w:br w:type="textWrapping"/>
              <w:t xml:space="preserve">Out[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8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]: 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'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list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'&gt;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Эта ситуация возникает из-за различия типов данных JSON и Python, поскольку не для всех из них существуют соответствия. Ниже приведены таблицы, описывающие типы данных при конвертации из Python в JSON и в обратном направлении.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Python -&gt; JSON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28"/>
        <w:tblW w:w="9781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90"/>
        <w:gridCol w:w="4891"/>
        <w:tblGridChange w:id="0">
          <w:tblGrid>
            <w:gridCol w:w="4890"/>
            <w:gridCol w:w="4891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76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Python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76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JSON</w:t>
            </w:r>
          </w:p>
        </w:tc>
      </w:tr>
      <w:tr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76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dict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76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object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76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list, tuple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76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array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76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76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76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int, float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76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76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76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76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76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/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76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76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contextualSpacing w:val="0"/>
        <w:jc w:val="both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contextualSpacing w:val="0"/>
        <w:jc w:val="both"/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JSON -&gt; Python:</w:t>
      </w:r>
    </w:p>
    <w:tbl>
      <w:tblPr>
        <w:tblStyle w:val="Table29"/>
        <w:tblW w:w="9781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90"/>
        <w:gridCol w:w="4891"/>
        <w:tblGridChange w:id="0">
          <w:tblGrid>
            <w:gridCol w:w="4890"/>
            <w:gridCol w:w="4891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76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JSON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76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Python</w:t>
            </w:r>
          </w:p>
        </w:tc>
      </w:tr>
      <w:tr>
        <w:tc>
          <w:tcPr/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76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object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76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dict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76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array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76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list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76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76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76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number (int)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76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76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number (real)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76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float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76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76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/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76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76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pStyle w:val="Heading2"/>
        <w:spacing w:after="0" w:before="200" w:lineRule="auto"/>
        <w:contextualSpacing w:val="0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Ограничения на тип данных</w:t>
      </w:r>
    </w:p>
    <w:p w:rsidR="00000000" w:rsidDel="00000000" w:rsidP="00000000" w:rsidRDefault="00000000" w:rsidRPr="00000000" w14:paraId="00000096">
      <w:pPr>
        <w:spacing w:after="200" w:before="200" w:lineRule="auto"/>
        <w:contextualSpacing w:val="0"/>
        <w:rPr/>
      </w:pPr>
      <w:r w:rsidDel="00000000" w:rsidR="00000000" w:rsidRPr="00000000">
        <w:rPr>
          <w:rtl w:val="0"/>
        </w:rPr>
        <w:t xml:space="preserve">При использовании формата JSON есть ограничение: в нем нельзя сохранить словарь, где в качестве ключей — кортежи (</w:t>
      </w:r>
      <w:r w:rsidDel="00000000" w:rsidR="00000000" w:rsidRPr="00000000">
        <w:rPr>
          <w:b w:val="1"/>
          <w:rtl w:val="0"/>
        </w:rPr>
        <w:t xml:space="preserve">data_type_change.py</w:t>
      </w:r>
      <w:r w:rsidDel="00000000" w:rsidR="00000000" w:rsidRPr="00000000">
        <w:rPr>
          <w:rtl w:val="0"/>
        </w:rPr>
        <w:t xml:space="preserve">).</w:t>
      </w:r>
    </w:p>
    <w:tbl>
      <w:tblPr>
        <w:tblStyle w:val="Table30"/>
        <w:tblW w:w="9641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1"/>
        <w:tblGridChange w:id="0">
          <w:tblGrid>
            <w:gridCol w:w="9641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hd w:fill="f7f7f7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Rule="auto"/>
              <w:contextualSpacing w:val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In[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9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]: dict_to_json = {(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'action'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'to'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'msg'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'from'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'account_name'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}</w:t>
              <w:br w:type="textWrapping"/>
              <w:br w:type="textWrapping"/>
              <w:t xml:space="preserve">In[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]: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with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open(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'dict_to_json.json'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'w'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f_n:</w:t>
              <w:br w:type="textWrapping"/>
              <w:t xml:space="preserve">            json.dump(dict_to_json, f_n)</w:t>
              <w:br w:type="textWrapping"/>
              <w:t xml:space="preserve">...</w:t>
              <w:tab/>
              <w:tab/>
              <w:br w:type="textWrapping"/>
              <w:t xml:space="preserve">TypeError: key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'action'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'to'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a string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8">
      <w:pPr>
        <w:spacing w:after="200" w:before="200" w:lineRule="auto"/>
        <w:contextualSpacing w:val="0"/>
        <w:rPr>
          <w:highlight w:val="white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highlight w:val="white"/>
          <w:rtl w:val="0"/>
        </w:rPr>
        <w:t xml:space="preserve">И</w:t>
      </w:r>
      <w:r w:rsidDel="00000000" w:rsidR="00000000" w:rsidRPr="00000000">
        <w:rPr>
          <w:highlight w:val="white"/>
          <w:rtl w:val="0"/>
        </w:rPr>
        <w:t xml:space="preserve">спользование дополнительного параметра '</w:t>
      </w:r>
      <w:r w:rsidDel="00000000" w:rsidR="00000000" w:rsidRPr="00000000">
        <w:rPr>
          <w:b w:val="1"/>
          <w:highlight w:val="white"/>
          <w:rtl w:val="0"/>
        </w:rPr>
        <w:t xml:space="preserve">skipkeys' = True</w:t>
      </w:r>
      <w:r w:rsidDel="00000000" w:rsidR="00000000" w:rsidRPr="00000000">
        <w:rPr>
          <w:highlight w:val="white"/>
          <w:rtl w:val="0"/>
        </w:rPr>
        <w:t xml:space="preserve"> позволяет игнорировать</w:t>
      </w:r>
      <w:r w:rsidDel="00000000" w:rsidR="00000000" w:rsidRPr="00000000">
        <w:rPr>
          <w:highlight w:val="white"/>
          <w:rtl w:val="0"/>
        </w:rPr>
        <w:t xml:space="preserve"> такие ключи и избегать ошибок (</w:t>
      </w:r>
      <w:r w:rsidDel="00000000" w:rsidR="00000000" w:rsidRPr="00000000">
        <w:rPr>
          <w:b w:val="1"/>
          <w:rtl w:val="0"/>
        </w:rPr>
        <w:t xml:space="preserve">data_type_change.py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highlight w:val="white"/>
          <w:rtl w:val="0"/>
        </w:rPr>
        <w:t xml:space="preserve">.</w:t>
      </w:r>
    </w:p>
    <w:tbl>
      <w:tblPr>
        <w:tblStyle w:val="Table31"/>
        <w:tblW w:w="9705.0" w:type="dxa"/>
        <w:jc w:val="left"/>
        <w:tblInd w:w="75.0" w:type="dxa"/>
        <w:tblLayout w:type="fixed"/>
        <w:tblLook w:val="0600"/>
      </w:tblPr>
      <w:tblGrid>
        <w:gridCol w:w="9705"/>
        <w:tblGridChange w:id="0">
          <w:tblGrid>
            <w:gridCol w:w="970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shd w:fill="f7f7f7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Rule="auto"/>
              <w:contextualSpacing w:val="0"/>
              <w:jc w:val="left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In[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]: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with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open(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'dict_to_json.json'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'w'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f_n:</w:t>
              <w:br w:type="textWrapping"/>
              <w:t xml:space="preserve">            json.dump(dict_to_json, f_n, skipkeys=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br w:type="textWrapping"/>
              <w:t xml:space="preserve">In[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]: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with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open(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'dict_to_json.json'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f_n:</w:t>
              <w:br w:type="textWrapping"/>
              <w:t xml:space="preserve">            f_n_content = f_n.read()</w:t>
              <w:br w:type="textWrapping"/>
              <w:t xml:space="preserve">            obj = json.loads(f_n_content)</w:t>
              <w:br w:type="textWrapping"/>
              <w:br w:type="textWrapping"/>
              <w:t xml:space="preserve">In[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]: print(obj)</w:t>
              <w:br w:type="textWrapping"/>
              <w:t xml:space="preserve">Out[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]: 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'from'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'account_name'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ab/>
              <w:tab/>
              <w:tab/>
            </w:r>
          </w:p>
        </w:tc>
      </w:tr>
    </w:tbl>
    <w:p w:rsidR="00000000" w:rsidDel="00000000" w:rsidP="00000000" w:rsidRDefault="00000000" w:rsidRPr="00000000" w14:paraId="0000009A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br w:type="textWrapping"/>
        <w:t xml:space="preserve">Ключами в словарях в JSON-формате могут быть только строковые величины. Если у Python-словаря ключи определены в виде чисел, они будут преобразованы в строковое представление (</w:t>
      </w:r>
      <w:r w:rsidDel="00000000" w:rsidR="00000000" w:rsidRPr="00000000">
        <w:rPr>
          <w:b w:val="1"/>
          <w:rtl w:val="0"/>
        </w:rPr>
        <w:t xml:space="preserve">data_type_change.py</w:t>
      </w:r>
      <w:r w:rsidDel="00000000" w:rsidR="00000000" w:rsidRPr="00000000">
        <w:rPr>
          <w:rtl w:val="0"/>
        </w:rPr>
        <w:t xml:space="preserve">) без ошибок</w:t>
      </w:r>
      <w:r w:rsidDel="00000000" w:rsidR="00000000" w:rsidRPr="00000000">
        <w:rPr>
          <w:highlight w:val="white"/>
          <w:rtl w:val="0"/>
        </w:rPr>
        <w:t xml:space="preserve">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9705.0" w:type="dxa"/>
        <w:jc w:val="left"/>
        <w:tblInd w:w="75.0" w:type="dxa"/>
        <w:tblLayout w:type="fixed"/>
        <w:tblLook w:val="0600"/>
      </w:tblPr>
      <w:tblGrid>
        <w:gridCol w:w="9705"/>
        <w:tblGridChange w:id="0">
          <w:tblGrid>
            <w:gridCol w:w="970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C">
            <w:pPr>
              <w:shd w:fill="f7f7f7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Rule="auto"/>
              <w:contextualSpacing w:val="0"/>
              <w:jc w:val="left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In[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]: d = {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}</w:t>
              <w:br w:type="textWrapping"/>
              <w:br w:type="textWrapping"/>
              <w:t xml:space="preserve">In[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]: d_to_json = json.dumps(d)</w:t>
              <w:br w:type="textWrapping"/>
              <w:br w:type="textWrapping"/>
              <w:t xml:space="preserve">In[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]: print(d_to_json)</w:t>
              <w:br w:type="textWrapping"/>
              <w:t xml:space="preserve">Out[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]: 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"1"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"5"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ab/>
              <w:tab/>
              <w:tab/>
            </w:r>
          </w:p>
        </w:tc>
      </w:tr>
    </w:tbl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1"/>
        <w:contextualSpacing w:val="0"/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Работа с YAML-файлами при обработке и сохранении данных</w:t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contextualSpacing w:val="0"/>
        <w:jc w:val="both"/>
        <w:rPr>
          <w:b w:val="1"/>
          <w:i w:val="0"/>
          <w:smallCaps w:val="0"/>
          <w:strike w:val="0"/>
          <w:color w:val="2c2d3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Аббревиатура YAML расшифровывается как «Ain't Markup Language», </w:t>
      </w:r>
      <w:r w:rsidDel="00000000" w:rsidR="00000000" w:rsidRPr="00000000">
        <w:rPr>
          <w:color w:val="333333"/>
          <w:rtl w:val="0"/>
        </w:rPr>
        <w:t xml:space="preserve">это </w:t>
      </w:r>
      <w:r w:rsidDel="00000000" w:rsidR="00000000" w:rsidRPr="00000000">
        <w:rPr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еще один формат сохранения данных. Обладает более приятны</w:t>
      </w:r>
      <w:r w:rsidDel="00000000" w:rsidR="00000000" w:rsidRPr="00000000">
        <w:rPr>
          <w:color w:val="333333"/>
          <w:rtl w:val="0"/>
        </w:rPr>
        <w:t xml:space="preserve">м</w:t>
      </w:r>
      <w:r w:rsidDel="00000000" w:rsidR="00000000" w:rsidRPr="00000000">
        <w:rPr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для восприятия синтаксисом</w:t>
      </w:r>
      <w:r w:rsidDel="00000000" w:rsidR="00000000" w:rsidRPr="00000000">
        <w:rPr>
          <w:color w:val="333333"/>
          <w:rtl w:val="0"/>
        </w:rPr>
        <w:t xml:space="preserve"> (</w:t>
      </w:r>
      <w:r w:rsidDel="00000000" w:rsidR="00000000" w:rsidRPr="00000000">
        <w:rPr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по сравнению с JSON), поэтому часто используется в описании логики работы скриптов.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2"/>
        <w:contextualSpacing w:val="0"/>
        <w:rPr/>
      </w:pPr>
      <w:bookmarkStart w:colFirst="0" w:colLast="0" w:name="_lnxbz9" w:id="13"/>
      <w:bookmarkEnd w:id="13"/>
      <w:r w:rsidDel="00000000" w:rsidR="00000000" w:rsidRPr="00000000">
        <w:rPr>
          <w:rtl w:val="0"/>
        </w:rPr>
        <w:t xml:space="preserve">Синтаксис формата YAML</w:t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  <w:t xml:space="preserve">Как и в Python, при определении структуры документа используются отступы, причем их виды ограничены только пробелами — знаки табуляции применять нельзя. Комментарии в YAML тоже начинаются с символа #.</w:t>
      </w:r>
    </w:p>
    <w:p w:rsidR="00000000" w:rsidDel="00000000" w:rsidP="00000000" w:rsidRDefault="00000000" w:rsidRPr="00000000" w14:paraId="000000A2">
      <w:pPr>
        <w:pStyle w:val="Heading3"/>
        <w:contextualSpacing w:val="0"/>
        <w:rPr/>
      </w:pPr>
      <w:bookmarkStart w:colFirst="0" w:colLast="0" w:name="_35nkun2" w:id="14"/>
      <w:bookmarkEnd w:id="14"/>
      <w:r w:rsidDel="00000000" w:rsidR="00000000" w:rsidRPr="00000000">
        <w:rPr>
          <w:rtl w:val="0"/>
        </w:rPr>
        <w:t xml:space="preserve">Работа со списками</w:t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Список может иметь стандартное представление в виде строки (файл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examples/03_yaml/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yaml_ex.yaml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):</w:t>
      </w:r>
    </w:p>
    <w:tbl>
      <w:tblPr>
        <w:tblStyle w:val="Table33"/>
        <w:tblW w:w="9705.0" w:type="dxa"/>
        <w:jc w:val="left"/>
        <w:tblInd w:w="75.0" w:type="dxa"/>
        <w:tblLayout w:type="fixed"/>
        <w:tblLook w:val="0600"/>
      </w:tblPr>
      <w:tblGrid>
        <w:gridCol w:w="9705"/>
        <w:tblGridChange w:id="0">
          <w:tblGrid>
            <w:gridCol w:w="970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76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50a14f"/>
                <w:sz w:val="20"/>
                <w:szCs w:val="20"/>
                <w:u w:val="none"/>
                <w:vertAlign w:val="baseline"/>
                <w:rtl w:val="0"/>
              </w:rPr>
              <w:t xml:space="preserve">'action'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50a14f"/>
                <w:sz w:val="20"/>
                <w:szCs w:val="20"/>
                <w:u w:val="none"/>
                <w:vertAlign w:val="baseline"/>
                <w:rtl w:val="0"/>
              </w:rPr>
              <w:t xml:space="preserve">'to'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50a14f"/>
                <w:sz w:val="20"/>
                <w:szCs w:val="20"/>
                <w:u w:val="none"/>
                <w:vertAlign w:val="baseline"/>
                <w:rtl w:val="0"/>
              </w:rPr>
              <w:t xml:space="preserve">'from'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50a14f"/>
                <w:sz w:val="20"/>
                <w:szCs w:val="20"/>
                <w:u w:val="none"/>
                <w:vertAlign w:val="baseline"/>
                <w:rtl w:val="0"/>
              </w:rPr>
              <w:t xml:space="preserve">'encoding'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50a14f"/>
                <w:sz w:val="20"/>
                <w:szCs w:val="20"/>
                <w:u w:val="none"/>
                <w:vertAlign w:val="baseline"/>
                <w:rtl w:val="0"/>
              </w:rPr>
              <w:t xml:space="preserve">'message'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vertAlign w:val="baseline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5">
      <w:pPr>
        <w:spacing w:after="200" w:lineRule="auto"/>
        <w:contextualSpacing w:val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Список может быть структурирован. При этом каждый элемент записывается в своей строке и маркируется символом «- » (обязательно с пробелом после него). Все строки набора должны иметь одинаковую величину отступа (</w:t>
      </w:r>
      <w:r w:rsidDel="00000000" w:rsidR="00000000" w:rsidRPr="00000000">
        <w:rPr>
          <w:b w:val="1"/>
          <w:rtl w:val="0"/>
        </w:rPr>
        <w:t xml:space="preserve">yaml_ex.yaml</w:t>
      </w:r>
      <w:r w:rsidDel="00000000" w:rsidR="00000000" w:rsidRPr="00000000">
        <w:rPr>
          <w:rtl w:val="0"/>
        </w:rPr>
        <w:t xml:space="preserve">). </w:t>
      </w:r>
    </w:p>
    <w:tbl>
      <w:tblPr>
        <w:tblStyle w:val="Table34"/>
        <w:tblW w:w="9690.0" w:type="dxa"/>
        <w:jc w:val="left"/>
        <w:tblInd w:w="90.0" w:type="dxa"/>
        <w:tblLayout w:type="fixed"/>
        <w:tblLook w:val="0600"/>
      </w:tblPr>
      <w:tblGrid>
        <w:gridCol w:w="9690"/>
        <w:tblGridChange w:id="0">
          <w:tblGrid>
            <w:gridCol w:w="969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76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- action</w:t>
              <w:br w:type="textWrapping"/>
              <w:t xml:space="preserve">- to</w:t>
              <w:br w:type="textWrapping"/>
              <w:t xml:space="preserve">-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br w:type="textWrapping"/>
              <w:t xml:space="preserve">- encoding</w:t>
              <w:br w:type="textWrapping"/>
              <w:t xml:space="preserve">- message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vertAlign w:val="baseline"/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7">
      <w:pPr>
        <w:pStyle w:val="Heading3"/>
        <w:contextualSpacing w:val="0"/>
        <w:rPr/>
      </w:pPr>
      <w:bookmarkStart w:colFirst="0" w:colLast="0" w:name="_1ksv4uv" w:id="15"/>
      <w:bookmarkEnd w:id="15"/>
      <w:r w:rsidDel="00000000" w:rsidR="00000000" w:rsidRPr="00000000">
        <w:rPr>
          <w:rtl w:val="0"/>
        </w:rPr>
        <w:t xml:space="preserve">Работа со словарями</w:t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  <w:t xml:space="preserve">Для словарей действуют аналогичные правила. Возможна запись в строковом представлении (</w:t>
      </w:r>
      <w:r w:rsidDel="00000000" w:rsidR="00000000" w:rsidRPr="00000000">
        <w:rPr>
          <w:b w:val="1"/>
          <w:rtl w:val="0"/>
        </w:rPr>
        <w:t xml:space="preserve">yaml_ex.yaml</w:t>
      </w:r>
      <w:r w:rsidDel="00000000" w:rsidR="00000000" w:rsidRPr="00000000">
        <w:rPr>
          <w:rtl w:val="0"/>
        </w:rPr>
        <w:t xml:space="preserve">):</w:t>
      </w:r>
    </w:p>
    <w:tbl>
      <w:tblPr>
        <w:tblStyle w:val="Table35"/>
        <w:tblW w:w="9675.0" w:type="dxa"/>
        <w:jc w:val="left"/>
        <w:tblInd w:w="105.0" w:type="dxa"/>
        <w:tblLayout w:type="fixed"/>
        <w:tblLook w:val="0600"/>
      </w:tblPr>
      <w:tblGrid>
        <w:gridCol w:w="9675"/>
        <w:tblGridChange w:id="0">
          <w:tblGrid>
            <w:gridCol w:w="967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76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'action'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'msg'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'to'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'account_name'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}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vertAlign w:val="baseline"/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  <w:t xml:space="preserve">Или в структурированном виде (в виде блока):</w:t>
      </w:r>
    </w:p>
    <w:tbl>
      <w:tblPr>
        <w:tblStyle w:val="Table36"/>
        <w:tblW w:w="9660.0" w:type="dxa"/>
        <w:jc w:val="left"/>
        <w:tblInd w:w="120.0" w:type="dxa"/>
        <w:tblLayout w:type="fixed"/>
        <w:tblLook w:val="0600"/>
      </w:tblPr>
      <w:tblGrid>
        <w:gridCol w:w="9660"/>
        <w:tblGridChange w:id="0">
          <w:tblGrid>
            <w:gridCol w:w="966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50a14f"/>
                <w:sz w:val="20"/>
                <w:szCs w:val="20"/>
                <w:u w:val="none"/>
                <w:vertAlign w:val="baseline"/>
                <w:rtl w:val="0"/>
              </w:rPr>
              <w:t xml:space="preserve">'action'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50a14f"/>
                <w:sz w:val="20"/>
                <w:szCs w:val="20"/>
                <w:u w:val="none"/>
                <w:vertAlign w:val="baseline"/>
                <w:rtl w:val="0"/>
              </w:rPr>
              <w:t xml:space="preserve">'msg'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C">
      <w:pPr>
        <w:pStyle w:val="Heading3"/>
        <w:contextualSpacing w:val="0"/>
        <w:rPr/>
      </w:pPr>
      <w:bookmarkStart w:colFirst="0" w:colLast="0" w:name="_44sinio" w:id="16"/>
      <w:bookmarkEnd w:id="16"/>
      <w:r w:rsidDel="00000000" w:rsidR="00000000" w:rsidRPr="00000000">
        <w:rPr>
          <w:rtl w:val="0"/>
        </w:rPr>
        <w:t xml:space="preserve">Работа со строками</w:t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  <w:t xml:space="preserve">Формат YAML реализован таким образом, что строки не обязательно оформлять кавычками. Но если они включают специальные символы, следует обязательно взять строку в кавычки, чтобы она была корректно обработана (</w:t>
      </w:r>
      <w:r w:rsidDel="00000000" w:rsidR="00000000" w:rsidRPr="00000000">
        <w:rPr>
          <w:b w:val="1"/>
          <w:rtl w:val="0"/>
        </w:rPr>
        <w:t xml:space="preserve">yaml_ex.yaml</w:t>
      </w:r>
      <w:r w:rsidDel="00000000" w:rsidR="00000000" w:rsidRPr="00000000">
        <w:rPr>
          <w:rtl w:val="0"/>
        </w:rPr>
        <w:t xml:space="preserve">):</w:t>
      </w:r>
    </w:p>
    <w:tbl>
      <w:tblPr>
        <w:tblStyle w:val="Table37"/>
        <w:tblW w:w="9690.0" w:type="dxa"/>
        <w:jc w:val="left"/>
        <w:tblInd w:w="90.0" w:type="dxa"/>
        <w:tblLayout w:type="fixed"/>
        <w:tblLook w:val="0600"/>
      </w:tblPr>
      <w:tblGrid>
        <w:gridCol w:w="9690"/>
        <w:tblGridChange w:id="0">
          <w:tblGrid>
            <w:gridCol w:w="969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command: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50a14f"/>
                <w:sz w:val="20"/>
                <w:szCs w:val="20"/>
                <w:u w:val="none"/>
                <w:vertAlign w:val="baseline"/>
                <w:rtl w:val="0"/>
              </w:rPr>
              <w:t xml:space="preserve">"action | to"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F">
      <w:pPr>
        <w:pStyle w:val="Heading3"/>
        <w:contextualSpacing w:val="0"/>
        <w:rPr/>
      </w:pPr>
      <w:bookmarkStart w:colFirst="0" w:colLast="0" w:name="_2jxsxqh" w:id="17"/>
      <w:bookmarkEnd w:id="17"/>
      <w:r w:rsidDel="00000000" w:rsidR="00000000" w:rsidRPr="00000000">
        <w:rPr>
          <w:rtl w:val="0"/>
        </w:rPr>
        <w:t xml:space="preserve">Комбинация элементов</w:t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  <w:t xml:space="preserve">Комбинации в YAML объединяют элементы различных типов. Например, в приведенной ниже структуре данных (словаре) каждому ключу соответствует набор элементов (список):</w:t>
      </w:r>
    </w:p>
    <w:tbl>
      <w:tblPr>
        <w:tblStyle w:val="Table38"/>
        <w:tblW w:w="9690.0" w:type="dxa"/>
        <w:jc w:val="left"/>
        <w:tblInd w:w="90.0" w:type="dxa"/>
        <w:tblLayout w:type="fixed"/>
        <w:tblLook w:val="0600"/>
      </w:tblPr>
      <w:tblGrid>
        <w:gridCol w:w="9690"/>
        <w:tblGridChange w:id="0">
          <w:tblGrid>
            <w:gridCol w:w="969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message:</w:t>
              <w:br w:type="textWrapping"/>
              <w:t xml:space="preserve">- msg_1</w:t>
              <w:br w:type="textWrapping"/>
              <w:t xml:space="preserve">- msg_2</w:t>
              <w:br w:type="textWrapping"/>
              <w:t xml:space="preserve">- msg_3</w:t>
              <w:br w:type="textWrapping"/>
              <w:t xml:space="preserve">to:</w:t>
              <w:br w:type="textWrapping"/>
              <w:t xml:space="preserve">- account_1</w:t>
              <w:br w:type="textWrapping"/>
              <w:t xml:space="preserve">- account_2</w:t>
              <w:br w:type="textWrapping"/>
              <w:t xml:space="preserve">- account_3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Это пример демонстрирует другой вариант комбинации — список словарей:</w:t>
      </w:r>
    </w:p>
    <w:tbl>
      <w:tblPr>
        <w:tblStyle w:val="Table39"/>
        <w:tblW w:w="9705.0" w:type="dxa"/>
        <w:jc w:val="left"/>
        <w:tblInd w:w="75.0" w:type="dxa"/>
        <w:tblLayout w:type="fixed"/>
        <w:tblLook w:val="0600"/>
      </w:tblPr>
      <w:tblGrid>
        <w:gridCol w:w="9705"/>
        <w:tblGridChange w:id="0">
          <w:tblGrid>
            <w:gridCol w:w="970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- action: msg_1</w:t>
              <w:br w:type="textWrapping"/>
              <w:t xml:space="preserve">  to: account_1</w:t>
              <w:br w:type="textWrapping"/>
              <w:t xml:space="preserve">- action: msg_2</w:t>
              <w:br w:type="textWrapping"/>
              <w:t xml:space="preserve">  to: account_2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4">
      <w:pPr>
        <w:pStyle w:val="Heading2"/>
        <w:spacing w:after="0" w:before="200" w:lineRule="auto"/>
        <w:contextualSpacing w:val="0"/>
        <w:rPr/>
      </w:pPr>
      <w:bookmarkStart w:colFirst="0" w:colLast="0" w:name="_z337ya" w:id="18"/>
      <w:bookmarkEnd w:id="18"/>
      <w:r w:rsidDel="00000000" w:rsidR="00000000" w:rsidRPr="00000000">
        <w:rPr>
          <w:rtl w:val="0"/>
        </w:rPr>
        <w:t xml:space="preserve">Использование PyYAML</w:t>
      </w:r>
    </w:p>
    <w:p w:rsidR="00000000" w:rsidDel="00000000" w:rsidP="00000000" w:rsidRDefault="00000000" w:rsidRPr="00000000" w14:paraId="000000B5">
      <w:pPr>
        <w:spacing w:after="200" w:before="200" w:lineRule="auto"/>
        <w:contextualSpacing w:val="0"/>
        <w:rPr/>
      </w:pPr>
      <w:r w:rsidDel="00000000" w:rsidR="00000000" w:rsidRPr="00000000">
        <w:rPr>
          <w:rtl w:val="0"/>
        </w:rPr>
        <w:t xml:space="preserve">Для работы с данными из Python в формате YAML разработан модуль </w:t>
      </w:r>
      <w:r w:rsidDel="00000000" w:rsidR="00000000" w:rsidRPr="00000000">
        <w:rPr>
          <w:b w:val="1"/>
          <w:rtl w:val="0"/>
        </w:rPr>
        <w:t xml:space="preserve">PyYAML</w:t>
      </w:r>
      <w:r w:rsidDel="00000000" w:rsidR="00000000" w:rsidRPr="00000000">
        <w:rPr>
          <w:rtl w:val="0"/>
        </w:rPr>
        <w:t xml:space="preserve">, который не входит в набор стандартных и требует отдельной установки с помощью этой команды:</w:t>
      </w:r>
    </w:p>
    <w:tbl>
      <w:tblPr>
        <w:tblStyle w:val="Table40"/>
        <w:tblW w:w="9690.0" w:type="dxa"/>
        <w:jc w:val="left"/>
        <w:tblInd w:w="90.0" w:type="dxa"/>
        <w:tblLayout w:type="fixed"/>
        <w:tblLook w:val="0600"/>
      </w:tblPr>
      <w:tblGrid>
        <w:gridCol w:w="9690"/>
        <w:tblGridChange w:id="0">
          <w:tblGrid>
            <w:gridCol w:w="969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color w:val="333333"/>
              </w:rPr>
            </w:pPr>
            <w:ins w:author="Sergey Zakharov" w:id="0" w:date="2018-10-20T09:24:34Z">
              <w:r w:rsidDel="00000000" w:rsidR="00000000" w:rsidRPr="00000000">
                <w:rPr>
                  <w:rFonts w:ascii="Courier New" w:cs="Courier New" w:eastAsia="Courier New" w:hAnsi="Courier New"/>
                  <w:color w:val="383a42"/>
                  <w:rtl w:val="0"/>
                  <w:rPrChange w:author="Sergey Zakharov" w:id="1" w:date="2018-10-20T09:24:34Z">
                    <w:rPr/>
                  </w:rPrChange>
                </w:rPr>
                <w:t xml:space="preserve">ip install pyyaml</w:t>
              </w:r>
            </w:ins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p</w:t>
            </w:r>
            <w:del w:author="Sergey Zakharov" w:id="0" w:date="2018-10-20T09:24:34Z">
              <w:r w:rsidDel="00000000" w:rsidR="00000000" w:rsidRPr="00000000">
                <w:rPr>
                  <w:rFonts w:ascii="Courier New" w:cs="Courier New" w:eastAsia="Courier New" w:hAnsi="Courier New"/>
                  <w:color w:val="383a42"/>
                  <w:rtl w:val="0"/>
                </w:rPr>
                <w:delText xml:space="preserve">ip install pyyaml</w:delText>
              </w:r>
            </w:del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7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Этот модуль используется так же, как </w:t>
      </w:r>
      <w:r w:rsidDel="00000000" w:rsidR="00000000" w:rsidRPr="00000000">
        <w:rPr>
          <w:b w:val="1"/>
          <w:rtl w:val="0"/>
        </w:rPr>
        <w:t xml:space="preserve">csv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json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b w:val="1"/>
          <w:rtl w:val="0"/>
        </w:rPr>
        <w:t xml:space="preserve">PyYAML</w:t>
      </w:r>
      <w:r w:rsidDel="00000000" w:rsidR="00000000" w:rsidRPr="00000000">
        <w:rPr>
          <w:rtl w:val="0"/>
        </w:rPr>
        <w:t xml:space="preserve"> позволяет проводить стандартные операции над данными — считывание и запись. </w:t>
      </w:r>
    </w:p>
    <w:p w:rsidR="00000000" w:rsidDel="00000000" w:rsidP="00000000" w:rsidRDefault="00000000" w:rsidRPr="00000000" w14:paraId="000000B8">
      <w:pPr>
        <w:pStyle w:val="Heading3"/>
        <w:contextualSpacing w:val="0"/>
        <w:rPr/>
      </w:pPr>
      <w:bookmarkStart w:colFirst="0" w:colLast="0" w:name="_3j2qqm3" w:id="19"/>
      <w:bookmarkEnd w:id="1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3"/>
        <w:contextualSpacing w:val="0"/>
        <w:rPr/>
      </w:pPr>
      <w:bookmarkStart w:colFirst="0" w:colLast="0" w:name="_ow2rm7gi28jl" w:id="20"/>
      <w:bookmarkEnd w:id="20"/>
      <w:r w:rsidDel="00000000" w:rsidR="00000000" w:rsidRPr="00000000">
        <w:rPr>
          <w:rtl w:val="0"/>
        </w:rPr>
        <w:t xml:space="preserve">Считывание данных</w:t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Например, </w:t>
      </w:r>
      <w:r w:rsidDel="00000000" w:rsidR="00000000" w:rsidRPr="00000000">
        <w:rPr>
          <w:rtl w:val="0"/>
        </w:rPr>
        <w:t xml:space="preserve">есть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файл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examples/03_yaml/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data_read.yaml:</w:t>
      </w:r>
      <w:r w:rsidDel="00000000" w:rsidR="00000000" w:rsidRPr="00000000">
        <w:rPr>
          <w:rtl w:val="0"/>
        </w:rPr>
      </w:r>
    </w:p>
    <w:tbl>
      <w:tblPr>
        <w:tblStyle w:val="Table41"/>
        <w:tblW w:w="9675.0" w:type="dxa"/>
        <w:jc w:val="left"/>
        <w:tblInd w:w="105.0" w:type="dxa"/>
        <w:tblLayout w:type="fixed"/>
        <w:tblLook w:val="0600"/>
      </w:tblPr>
      <w:tblGrid>
        <w:gridCol w:w="9675"/>
        <w:tblGridChange w:id="0">
          <w:tblGrid>
            <w:gridCol w:w="967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- action: msg_1</w:t>
              <w:br w:type="textWrapping"/>
              <w:t xml:space="preserve">  to: account_1</w:t>
              <w:br w:type="textWrapping"/>
              <w:t xml:space="preserve">- action: msg_2</w:t>
              <w:br w:type="textWrapping"/>
              <w:t xml:space="preserve">  to: account_2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br w:type="textWrapping"/>
        <w:t xml:space="preserve">Он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обрабатывается представленным ниже программным кодом (файл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examples/03_yaml/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pyyaml_examples.py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):</w:t>
      </w:r>
    </w:p>
    <w:tbl>
      <w:tblPr>
        <w:tblStyle w:val="Table42"/>
        <w:tblW w:w="9705.0" w:type="dxa"/>
        <w:jc w:val="left"/>
        <w:tblInd w:w="75.0" w:type="dxa"/>
        <w:tblLayout w:type="fixed"/>
        <w:tblLook w:val="0600"/>
      </w:tblPr>
      <w:tblGrid>
        <w:gridCol w:w="9705"/>
        <w:tblGridChange w:id="0">
          <w:tblGrid>
            <w:gridCol w:w="970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with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open(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'data_read.yaml'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f_n:</w:t>
              <w:br w:type="textWrapping"/>
              <w:t xml:space="preserve">    f_n_content = yaml.load(f_n)</w:t>
              <w:br w:type="textWrapping"/>
              <w:t xml:space="preserve">print(f_n_content)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E">
      <w:pPr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Результат: </w:t>
      </w:r>
    </w:p>
    <w:tbl>
      <w:tblPr>
        <w:tblStyle w:val="Table43"/>
        <w:tblW w:w="9690.0" w:type="dxa"/>
        <w:jc w:val="left"/>
        <w:tblInd w:w="90.0" w:type="dxa"/>
        <w:tblLayout w:type="fixed"/>
        <w:tblLook w:val="0600"/>
      </w:tblPr>
      <w:tblGrid>
        <w:gridCol w:w="9690"/>
        <w:tblGridChange w:id="0">
          <w:tblGrid>
            <w:gridCol w:w="969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[{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'to'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'account_1'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'action'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'msg_1'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}, 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'to'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'account_2'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'action'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'msg_2'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}]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tl w:val="0"/>
        </w:rPr>
        <w:t xml:space="preserve">Используя формат YAML, повышаем удобство работы с данными, особенно если надо вручную указывать параметры.</w:t>
      </w:r>
    </w:p>
    <w:p w:rsidR="00000000" w:rsidDel="00000000" w:rsidP="00000000" w:rsidRDefault="00000000" w:rsidRPr="00000000" w14:paraId="000000C2">
      <w:pPr>
        <w:pStyle w:val="Heading3"/>
        <w:contextualSpacing w:val="0"/>
        <w:rPr/>
      </w:pPr>
      <w:bookmarkStart w:colFirst="0" w:colLast="0" w:name="_1y810tw" w:id="21"/>
      <w:bookmarkEnd w:id="21"/>
      <w:r w:rsidDel="00000000" w:rsidR="00000000" w:rsidRPr="00000000">
        <w:rPr>
          <w:rtl w:val="0"/>
        </w:rPr>
        <w:t xml:space="preserve">Запись данных</w:t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tl w:val="0"/>
        </w:rPr>
        <w:t xml:space="preserve">Следующий пример демонстрирует запись Python-объектов (словарей с элементами-списками) в файл формата YAML (файл </w:t>
      </w:r>
      <w:r w:rsidDel="00000000" w:rsidR="00000000" w:rsidRPr="00000000">
        <w:rPr>
          <w:b w:val="1"/>
          <w:color w:val="000000"/>
          <w:rtl w:val="0"/>
        </w:rPr>
        <w:t xml:space="preserve">examples/03_yaml/</w:t>
      </w:r>
      <w:r w:rsidDel="00000000" w:rsidR="00000000" w:rsidRPr="00000000">
        <w:rPr>
          <w:b w:val="1"/>
          <w:rtl w:val="0"/>
        </w:rPr>
        <w:t xml:space="preserve">pyyaml_examples.py</w:t>
      </w:r>
      <w:r w:rsidDel="00000000" w:rsidR="00000000" w:rsidRPr="00000000">
        <w:rPr>
          <w:rtl w:val="0"/>
        </w:rPr>
        <w:t xml:space="preserve">).</w:t>
      </w:r>
    </w:p>
    <w:tbl>
      <w:tblPr>
        <w:tblStyle w:val="Table44"/>
        <w:tblW w:w="9705.0" w:type="dxa"/>
        <w:jc w:val="left"/>
        <w:tblInd w:w="75.0" w:type="dxa"/>
        <w:tblLayout w:type="fixed"/>
        <w:tblLook w:val="0600"/>
      </w:tblPr>
      <w:tblGrid>
        <w:gridCol w:w="9705"/>
        <w:tblGridChange w:id="0">
          <w:tblGrid>
            <w:gridCol w:w="970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action_list = 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'msg_1'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'msg_2'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'msg_3'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</w:t>
              <w:br w:type="textWrapping"/>
              <w:br w:type="textWrapping"/>
              <w:t xml:space="preserve">to_list = 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'account_1'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'account_2'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'account_3'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</w:t>
              <w:br w:type="textWrapping"/>
              <w:br w:type="textWrapping"/>
              <w:t xml:space="preserve">data_to_yaml = 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'action'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:action_list,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'to'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:to_list}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with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open(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'data_write.yaml'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'w'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f_n:</w:t>
              <w:br w:type="textWrapping"/>
              <w:t xml:space="preserve">    yaml.dump(data_to_yaml, f_n)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with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open(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'data_write.yaml'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f_n:</w:t>
              <w:br w:type="textWrapping"/>
              <w:t xml:space="preserve">    print(f_n.read())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br w:type="textWrapping"/>
        <w:t xml:space="preserve">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езультат его выполнения (файл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examples/03_yaml/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data_write.yaml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):</w:t>
      </w:r>
    </w:p>
    <w:tbl>
      <w:tblPr>
        <w:tblStyle w:val="Table45"/>
        <w:tblW w:w="9690.0" w:type="dxa"/>
        <w:jc w:val="left"/>
        <w:tblInd w:w="90.0" w:type="dxa"/>
        <w:tblLayout w:type="fixed"/>
        <w:tblLook w:val="0600"/>
      </w:tblPr>
      <w:tblGrid>
        <w:gridCol w:w="9690"/>
        <w:tblGridChange w:id="0">
          <w:tblGrid>
            <w:gridCol w:w="969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action: [msg_1, msg_2, msg_3]</w:t>
              <w:br w:type="textWrapping"/>
              <w:t xml:space="preserve">to: [account_1, account_2, account_3]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7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Итоговые списки записались в строку. Такой вариант представления определяется по умолчанию. Чтобы его изменить, необходимо установить для параметра </w:t>
      </w:r>
      <w:r w:rsidDel="00000000" w:rsidR="00000000" w:rsidRPr="00000000">
        <w:rPr>
          <w:b w:val="1"/>
          <w:highlight w:val="white"/>
          <w:rtl w:val="0"/>
        </w:rPr>
        <w:t xml:space="preserve">default_flow_style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значение </w:t>
      </w:r>
      <w:r w:rsidDel="00000000" w:rsidR="00000000" w:rsidRPr="00000000">
        <w:rPr>
          <w:b w:val="1"/>
          <w:highlight w:val="white"/>
          <w:rtl w:val="0"/>
        </w:rPr>
        <w:t xml:space="preserve">False</w:t>
      </w:r>
      <w:r w:rsidDel="00000000" w:rsidR="00000000" w:rsidRPr="00000000">
        <w:rPr>
          <w:highlight w:val="white"/>
          <w:rtl w:val="0"/>
        </w:rPr>
        <w:t xml:space="preserve"> (</w:t>
      </w:r>
      <w:r w:rsidDel="00000000" w:rsidR="00000000" w:rsidRPr="00000000">
        <w:rPr>
          <w:rtl w:val="0"/>
        </w:rPr>
        <w:t xml:space="preserve">файл </w:t>
      </w:r>
      <w:r w:rsidDel="00000000" w:rsidR="00000000" w:rsidRPr="00000000">
        <w:rPr>
          <w:b w:val="1"/>
          <w:color w:val="000000"/>
          <w:rtl w:val="0"/>
        </w:rPr>
        <w:t xml:space="preserve">examples/03_yaml/</w:t>
      </w:r>
      <w:r w:rsidDel="00000000" w:rsidR="00000000" w:rsidRPr="00000000">
        <w:rPr>
          <w:b w:val="1"/>
          <w:rtl w:val="0"/>
        </w:rPr>
        <w:t xml:space="preserve">pyyaml_examples.py</w:t>
      </w:r>
      <w:r w:rsidDel="00000000" w:rsidR="00000000" w:rsidRPr="00000000">
        <w:rPr>
          <w:highlight w:val="white"/>
          <w:rtl w:val="0"/>
        </w:rPr>
        <w:t xml:space="preserve">):</w:t>
      </w:r>
    </w:p>
    <w:tbl>
      <w:tblPr>
        <w:tblStyle w:val="Table46"/>
        <w:tblW w:w="9660.0" w:type="dxa"/>
        <w:jc w:val="left"/>
        <w:tblInd w:w="120.0" w:type="dxa"/>
        <w:tblLayout w:type="fixed"/>
        <w:tblLook w:val="0600"/>
      </w:tblPr>
      <w:tblGrid>
        <w:gridCol w:w="9660"/>
        <w:tblGridChange w:id="0">
          <w:tblGrid>
            <w:gridCol w:w="966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color w:val="33333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action_list = 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'msg_1'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'msg_2'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'msg_3'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</w:t>
              <w:br w:type="textWrapping"/>
              <w:br w:type="textWrapping"/>
              <w:t xml:space="preserve">to_list = 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'account_1'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'account_2'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'account_3'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</w:t>
              <w:br w:type="textWrapping"/>
              <w:br w:type="textWrapping"/>
              <w:t xml:space="preserve">data_to_yaml = 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'action'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:action_list,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'to'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:to_list}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with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open(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'data_write.yaml'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'w'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f_n:</w:t>
              <w:br w:type="textWrapping"/>
              <w:t xml:space="preserve">    yaml.dump(data_to_yaml, f_n, default_flow_style=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with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open(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'data_write.yaml'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f_n:</w:t>
              <w:br w:type="textWrapping"/>
              <w:t xml:space="preserve">    print(f_n.read())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A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br w:type="textWrapping"/>
        <w:t xml:space="preserve">Результат изменения формата:</w:t>
      </w:r>
    </w:p>
    <w:tbl>
      <w:tblPr>
        <w:tblStyle w:val="Table47"/>
        <w:tblW w:w="9675.0" w:type="dxa"/>
        <w:jc w:val="left"/>
        <w:tblInd w:w="105.0" w:type="dxa"/>
        <w:tblLayout w:type="fixed"/>
        <w:tblLook w:val="0600"/>
      </w:tblPr>
      <w:tblGrid>
        <w:gridCol w:w="9675"/>
        <w:tblGridChange w:id="0">
          <w:tblGrid>
            <w:gridCol w:w="967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2c2d3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action:</w:t>
              <w:br w:type="textWrapping"/>
              <w:t xml:space="preserve">- msg_1</w:t>
              <w:br w:type="textWrapping"/>
              <w:t xml:space="preserve">- msg_2</w:t>
              <w:br w:type="textWrapping"/>
              <w:t xml:space="preserve">- msg_3</w:t>
              <w:br w:type="textWrapping"/>
              <w:t xml:space="preserve">to:</w:t>
              <w:br w:type="textWrapping"/>
              <w:t xml:space="preserve">- account_1</w:t>
              <w:br w:type="textWrapping"/>
              <w:t xml:space="preserve">- account_2</w:t>
              <w:br w:type="textWrapping"/>
              <w:t xml:space="preserve">- account_3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C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Так </w:t>
      </w:r>
      <w:r w:rsidDel="00000000" w:rsidR="00000000" w:rsidRPr="00000000">
        <w:rPr>
          <w:rtl w:val="0"/>
        </w:rPr>
        <w:t xml:space="preserve">считываемые данные выглядят более понятно.</w:t>
      </w:r>
    </w:p>
    <w:p w:rsidR="00000000" w:rsidDel="00000000" w:rsidP="00000000" w:rsidRDefault="00000000" w:rsidRPr="00000000" w14:paraId="000000CD">
      <w:pPr>
        <w:pStyle w:val="Heading1"/>
        <w:contextualSpacing w:val="0"/>
        <w:rPr/>
      </w:pPr>
      <w:bookmarkStart w:colFirst="0" w:colLast="0" w:name="_4i7ojhp" w:id="22"/>
      <w:bookmarkEnd w:id="22"/>
      <w:r w:rsidDel="00000000" w:rsidR="00000000" w:rsidRPr="00000000">
        <w:rPr>
          <w:rtl w:val="0"/>
        </w:rPr>
        <w:t xml:space="preserve">Домашнее задание</w:t>
      </w:r>
    </w:p>
    <w:p w:rsidR="00000000" w:rsidDel="00000000" w:rsidP="00000000" w:rsidRDefault="00000000" w:rsidRPr="00000000" w14:paraId="000000C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720" w:right="0" w:hanging="360"/>
        <w:contextualSpacing w:val="0"/>
        <w:jc w:val="both"/>
        <w:rPr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Задание на закрепление знаний по модулю </w:t>
      </w:r>
      <w:r w:rsidDel="00000000" w:rsidR="00000000" w:rsidRPr="00000000">
        <w:rPr>
          <w:b w:val="1"/>
          <w:rtl w:val="0"/>
        </w:rPr>
        <w:t xml:space="preserve">CSV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. Написать скрипт, осуществляющий выборку определенных данных из файлов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info_1.txt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info_2.txt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info_3.txt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и формирующий новый </w:t>
      </w:r>
      <w:r w:rsidDel="00000000" w:rsidR="00000000" w:rsidRPr="00000000">
        <w:rPr>
          <w:rtl w:val="0"/>
        </w:rPr>
        <w:t xml:space="preserve">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отчетный</w:t>
      </w:r>
      <w:r w:rsidDel="00000000" w:rsidR="00000000" w:rsidRPr="00000000">
        <w:rPr>
          <w:rtl w:val="0"/>
        </w:rPr>
        <w:t xml:space="preserve">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файл в формате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CSV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. Для этого: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1440" w:right="0" w:hanging="360"/>
        <w:contextualSpacing w:val="0"/>
        <w:jc w:val="both"/>
        <w:rPr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Создать функцию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get_data()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, в которой в цикле осуществляется перебор файлов с данными, их открытие и считывание </w:t>
      </w:r>
      <w:r w:rsidDel="00000000" w:rsidR="00000000" w:rsidRPr="00000000">
        <w:rPr>
          <w:rtl w:val="0"/>
        </w:rPr>
        <w:t xml:space="preserve">данных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. В этой функции из считанных данных необходимо с помощью регулярных выражений извлечь значения параметров</w:t>
      </w:r>
      <w:r w:rsidDel="00000000" w:rsidR="00000000" w:rsidRPr="00000000">
        <w:rPr>
          <w:rtl w:val="0"/>
        </w:rPr>
        <w:t xml:space="preserve"> 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Изготовитель системы</w:t>
      </w:r>
      <w:r w:rsidDel="00000000" w:rsidR="00000000" w:rsidRPr="00000000">
        <w:rPr>
          <w:rtl w:val="0"/>
        </w:rPr>
        <w:t xml:space="preserve">»,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Название ОС</w:t>
      </w:r>
      <w:r w:rsidDel="00000000" w:rsidR="00000000" w:rsidRPr="00000000">
        <w:rPr>
          <w:rtl w:val="0"/>
        </w:rPr>
        <w:t xml:space="preserve">»,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Код продукта</w:t>
      </w:r>
      <w:r w:rsidDel="00000000" w:rsidR="00000000" w:rsidRPr="00000000">
        <w:rPr>
          <w:rtl w:val="0"/>
        </w:rPr>
        <w:t xml:space="preserve">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Тип системы</w:t>
      </w:r>
      <w:r w:rsidDel="00000000" w:rsidR="00000000" w:rsidRPr="00000000">
        <w:rPr>
          <w:rtl w:val="0"/>
        </w:rPr>
        <w:t xml:space="preserve">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. Значения каждого параметра поместить в соответствующий список. Должно получиться </w:t>
      </w:r>
      <w:r w:rsidDel="00000000" w:rsidR="00000000" w:rsidRPr="00000000">
        <w:rPr>
          <w:rtl w:val="0"/>
        </w:rPr>
        <w:t xml:space="preserve">четыре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списка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например,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os_prod_list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os_name_list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os_code_list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os_type_list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. В этой же функции создать главный список для хранения данных отчета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например,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main_data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— и поместить в него </w:t>
      </w:r>
      <w:r w:rsidDel="00000000" w:rsidR="00000000" w:rsidRPr="00000000">
        <w:rPr>
          <w:rtl w:val="0"/>
        </w:rPr>
        <w:t xml:space="preserve">названия столбцов отчета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в виде списка: «Изготовитель системы», «Название ОС», «Код продукта», «Тип системы». Значения для этих столбцов также оформить в виде списка и поместить в файл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main_data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(также для каждого файла)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D0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1440" w:right="0" w:hanging="360"/>
        <w:contextualSpacing w:val="0"/>
        <w:jc w:val="both"/>
        <w:rPr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Создать функцию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write_to_csv()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, в которую передавать ссылку на CSV-файл. В этой функции реализовать получение данных через вызов функции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get_data()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, а также сохранение подготовленных данных в соответствующий CSV-файл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D1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1440" w:right="0" w:hanging="360"/>
        <w:contextualSpacing w:val="0"/>
        <w:jc w:val="both"/>
        <w:rPr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Проверить работу программы через вызов функции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write_to_csv()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720" w:right="0" w:hanging="360"/>
        <w:contextualSpacing w:val="0"/>
        <w:jc w:val="both"/>
        <w:rPr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Задание на закрепление знаний по модулю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json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  <w:t xml:space="preserve">Есть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файл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orders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в формате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JSON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с информацией о заказах. Написать скрипт, автоматизирующий его заполнение данными. Для этого: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1440" w:right="0" w:hanging="360"/>
        <w:contextualSpacing w:val="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оздать функцию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write_order_to_json()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, в которую </w:t>
      </w:r>
      <w:r w:rsidDel="00000000" w:rsidR="00000000" w:rsidRPr="00000000">
        <w:rPr>
          <w:rtl w:val="0"/>
        </w:rPr>
        <w:t xml:space="preserve">передается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5 параметров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товар (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item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), количество (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quantity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), цена (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price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), покупатель (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buyer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), дата (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date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Функция должна предусматривать запись данных в виде словаря в файл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orders.json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. При записи данных указать величину отступа в 4 пробельных символа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D4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1440" w:right="0" w:hanging="360"/>
        <w:contextualSpacing w:val="0"/>
        <w:jc w:val="both"/>
        <w:rPr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Проверить работу программы через вызов функции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write_order_to_json()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с передачей в нее значений каждого параметра.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720" w:right="0" w:hanging="360"/>
        <w:contextualSpacing w:val="0"/>
        <w:jc w:val="both"/>
        <w:rPr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Задание на закрепление знаний по модулю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yaml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. Написать скрипт, автоматизирующий сохранение данных в файле YAML-формата. Для этого: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1440" w:right="0" w:hanging="360"/>
        <w:contextualSpacing w:val="0"/>
        <w:jc w:val="both"/>
        <w:rPr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Подготовить данные для записи в виде словаря, в котором первому ключу соответствует список, второму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целое число, третье</w:t>
      </w:r>
      <w:r w:rsidDel="00000000" w:rsidR="00000000" w:rsidRPr="00000000">
        <w:rPr>
          <w:rtl w:val="0"/>
        </w:rPr>
        <w:t xml:space="preserve">му 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вложенный словарь, где значение каждого ключа </w:t>
      </w:r>
      <w:r w:rsidDel="00000000" w:rsidR="00000000" w:rsidRPr="00000000">
        <w:rPr>
          <w:rtl w:val="0"/>
        </w:rPr>
        <w:t xml:space="preserve">— это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целое число с юникод-символом, отсутству</w:t>
      </w:r>
      <w:r w:rsidDel="00000000" w:rsidR="00000000" w:rsidRPr="00000000">
        <w:rPr>
          <w:rtl w:val="0"/>
        </w:rPr>
        <w:t xml:space="preserve">ющим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в кодировке ASCII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например, €)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D7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1440" w:right="0" w:hanging="360"/>
        <w:contextualSpacing w:val="0"/>
        <w:jc w:val="both"/>
        <w:rPr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Реализовать сохранение данных в файл формата YAML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например, в файл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file.yaml</w:t>
      </w:r>
      <w:r w:rsidDel="00000000" w:rsidR="00000000" w:rsidRPr="00000000">
        <w:rPr>
          <w:rtl w:val="0"/>
        </w:rPr>
        <w:t xml:space="preserve">. 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ри этом обеспечить стилизацию файла с помощью параметра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default_flow_style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, а также установить возможность работы с юникодом: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allow_unicode = True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D8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1440" w:right="0" w:hanging="360"/>
        <w:contextualSpacing w:val="0"/>
        <w:jc w:val="both"/>
        <w:rPr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Реализовать считывание данных из созданного файла и проверить, совпадают ли </w:t>
      </w:r>
      <w:r w:rsidDel="00000000" w:rsidR="00000000" w:rsidRPr="00000000">
        <w:rPr>
          <w:rtl w:val="0"/>
        </w:rPr>
        <w:t xml:space="preserve">они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с исходными.</w:t>
      </w:r>
    </w:p>
    <w:p w:rsidR="00000000" w:rsidDel="00000000" w:rsidP="00000000" w:rsidRDefault="00000000" w:rsidRPr="00000000" w14:paraId="000000D9">
      <w:pPr>
        <w:pStyle w:val="Heading1"/>
        <w:contextualSpacing w:val="0"/>
        <w:rPr/>
      </w:pPr>
      <w:bookmarkStart w:colFirst="0" w:colLast="0" w:name="_2xcytpi" w:id="23"/>
      <w:bookmarkEnd w:id="23"/>
      <w:r w:rsidDel="00000000" w:rsidR="00000000" w:rsidRPr="00000000">
        <w:rPr>
          <w:rtl w:val="0"/>
        </w:rPr>
        <w:t xml:space="preserve">Дополнительные материалы</w:t>
      </w:r>
    </w:p>
    <w:p w:rsidR="00000000" w:rsidDel="00000000" w:rsidP="00000000" w:rsidRDefault="00000000" w:rsidRPr="00000000" w14:paraId="000000D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76" w:lineRule="auto"/>
        <w:ind w:left="720" w:right="0" w:hanging="360"/>
        <w:contextualSpacing w:val="0"/>
        <w:jc w:val="left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Python. Работа с данными в различных форматах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D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76" w:lineRule="auto"/>
        <w:ind w:left="720" w:right="0" w:hanging="360"/>
        <w:contextualSpacing w:val="0"/>
        <w:jc w:val="left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Файлы CSV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D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76" w:lineRule="auto"/>
        <w:ind w:left="720" w:right="0" w:hanging="360"/>
        <w:contextualSpacing w:val="0"/>
        <w:jc w:val="left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CSV File Reading and Writing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D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76" w:lineRule="auto"/>
        <w:ind w:left="720" w:right="0" w:hanging="360"/>
        <w:contextualSpacing w:val="0"/>
        <w:jc w:val="left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Работа с  JSON в Python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D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76" w:lineRule="auto"/>
        <w:ind w:left="720" w:right="0" w:hanging="360"/>
        <w:contextualSpacing w:val="0"/>
        <w:jc w:val="left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Как преобразовать данные JSON в объект Python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DF">
      <w:pPr>
        <w:pStyle w:val="Heading1"/>
        <w:contextualSpacing w:val="0"/>
        <w:rPr/>
      </w:pPr>
      <w:bookmarkStart w:colFirst="0" w:colLast="0" w:name="_1ci93xb" w:id="24"/>
      <w:bookmarkEnd w:id="24"/>
      <w:r w:rsidDel="00000000" w:rsidR="00000000" w:rsidRPr="00000000">
        <w:rPr>
          <w:rtl w:val="0"/>
        </w:rPr>
        <w:t xml:space="preserve">Используемая литература</w:t>
      </w:r>
    </w:p>
    <w:p w:rsidR="00000000" w:rsidDel="00000000" w:rsidP="00000000" w:rsidRDefault="00000000" w:rsidRPr="00000000" w14:paraId="000000E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contextualSpacing w:val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Для подготовки данного методического пособия были использованы следующие ресурсы: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720" w:right="0" w:hanging="36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Python 3 для сетевых инженеров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E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200" w:line="276" w:lineRule="auto"/>
        <w:ind w:left="720" w:right="0" w:hanging="36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Билл Любанович. Простой Питон. Современный стиль программирования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color w:val="000000"/>
          <w:rtl w:val="0"/>
        </w:rPr>
        <w:t xml:space="preserve">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аталог «</w:t>
      </w:r>
      <w:r w:rsidDel="00000000" w:rsidR="00000000" w:rsidRPr="00000000">
        <w:rPr>
          <w:color w:val="000000"/>
          <w:rtl w:val="0"/>
        </w:rPr>
        <w:t xml:space="preserve">Дополнительные материалы».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200" w:line="276" w:lineRule="auto"/>
        <w:ind w:left="720" w:right="0" w:hanging="36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Обрабатываем csv-файлы — Модуль CSV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E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720" w:right="0" w:hanging="36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Модуль JSON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E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720" w:right="0" w:hanging="36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Знакомимся с YAML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headerReference r:id="rId15" w:type="first"/>
      <w:footerReference r:id="rId16" w:type="default"/>
      <w:footerReference r:id="rId17" w:type="first"/>
      <w:pgSz w:h="16838" w:w="11906"/>
      <w:pgMar w:bottom="1134" w:top="1134" w:left="1133.8582677165355" w:right="1132.2047244094488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Calibri"/>
  <w:font w:name="Courier New"/>
  <w:font w:name="Consolas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contextualSpacing w:val="0"/>
      <w:jc w:val="left"/>
      <w:rPr>
        <w:i w:val="0"/>
        <w:smallCaps w:val="0"/>
        <w:strike w:val="0"/>
        <w:color w:val="b7b7b7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abb1b9"/>
        <w:sz w:val="16"/>
        <w:szCs w:val="16"/>
        <w:u w:val="none"/>
        <w:shd w:fill="auto" w:val="clear"/>
        <w:vertAlign w:val="baseline"/>
        <w:rtl w:val="0"/>
      </w:rPr>
      <w:t xml:space="preserve">© geekbrains.ru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i w:val="0"/>
        <w:smallCaps w:val="0"/>
        <w:strike w:val="0"/>
        <w:color w:val="b7b7b7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76" w:lineRule="auto"/>
      <w:ind w:left="0" w:right="0" w:firstLine="0"/>
      <w:contextualSpacing w:val="0"/>
      <w:jc w:val="both"/>
      <w:rPr>
        <w:rFonts w:ascii="Arial" w:cs="Arial" w:eastAsia="Arial" w:hAnsi="Arial"/>
        <w:b w:val="0"/>
        <w:i w:val="0"/>
        <w:smallCaps w:val="0"/>
        <w:strike w:val="0"/>
        <w:color w:val="2c2d3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abb1b9"/>
        <w:sz w:val="16"/>
        <w:szCs w:val="16"/>
        <w:u w:val="none"/>
        <w:shd w:fill="auto" w:val="clear"/>
        <w:vertAlign w:val="baseline"/>
        <w:rtl w:val="0"/>
      </w:rPr>
      <w:t xml:space="preserve">© geekbrains.ru</w:t>
      <w:tab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contextualSpacing w:val="0"/>
      <w:jc w:val="both"/>
      <w:rPr>
        <w:rFonts w:ascii="Arial" w:cs="Arial" w:eastAsia="Arial" w:hAnsi="Arial"/>
        <w:b w:val="0"/>
        <w:i w:val="0"/>
        <w:smallCaps w:val="0"/>
        <w:strike w:val="0"/>
        <w:color w:val="2c2d3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margin">
                <wp:posOffset>-728999</wp:posOffset>
              </wp:positionH>
              <wp:positionV relativeFrom="paragraph">
                <wp:posOffset>0</wp:posOffset>
              </wp:positionV>
              <wp:extent cx="7581900" cy="2337277"/>
              <wp:effectExtent b="0" l="0" r="0" t="0"/>
              <wp:wrapSquare wrapText="bothSides" distB="0" distT="0" distL="114300" distR="114300"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555050" y="2616363"/>
                        <a:ext cx="7581900" cy="2337277"/>
                        <a:chOff x="1555050" y="2616363"/>
                        <a:chExt cx="7581900" cy="2327275"/>
                      </a:xfrm>
                    </wpg:grpSpPr>
                    <wpg:grpSp>
                      <wpg:cNvGrpSpPr/>
                      <wpg:grpSpPr>
                        <a:xfrm>
                          <a:off x="1555050" y="2616363"/>
                          <a:ext cx="7581900" cy="2327275"/>
                          <a:chOff x="0" y="0"/>
                          <a:chExt cx="7581900" cy="2327275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7581900" cy="2327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4" name="Shape 4"/>
                        <wps:spPr>
                          <a:xfrm>
                            <a:off x="0" y="0"/>
                            <a:ext cx="7581900" cy="1538311"/>
                          </a:xfrm>
                          <a:custGeom>
                            <a:rect b="b" l="l" r="r" t="t"/>
                            <a:pathLst>
                              <a:path extrusionOk="0" h="1538311" w="7581900">
                                <a:moveTo>
                                  <a:pt x="0" y="0"/>
                                </a:moveTo>
                                <a:lnTo>
                                  <a:pt x="0" y="1538311"/>
                                </a:lnTo>
                                <a:lnTo>
                                  <a:pt x="7581900" y="1538311"/>
                                </a:lnTo>
                                <a:lnTo>
                                  <a:pt x="75819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DF4"/>
                          </a:solidFill>
                          <a:ln cap="flat" cmpd="sng" w="12700">
                            <a:solidFill>
                              <a:srgbClr val="EFEFE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72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38100" lIns="88900" spcFirstLastPara="1" rIns="88900" wrap="square" tIns="38100"/>
                      </wps:wsp>
                      <wps:wsp>
                        <wps:cNvSpPr/>
                        <wps:cNvPr id="5" name="Shape 5"/>
                        <wps:spPr>
                          <a:xfrm>
                            <a:off x="621211" y="1767011"/>
                            <a:ext cx="1337280" cy="560263"/>
                          </a:xfrm>
                          <a:custGeom>
                            <a:rect b="b" l="l" r="r" t="t"/>
                            <a:pathLst>
                              <a:path extrusionOk="0" h="560263" w="1337280">
                                <a:moveTo>
                                  <a:pt x="0" y="0"/>
                                </a:moveTo>
                                <a:lnTo>
                                  <a:pt x="0" y="560263"/>
                                </a:lnTo>
                                <a:lnTo>
                                  <a:pt x="1337280" y="560263"/>
                                </a:lnTo>
                                <a:lnTo>
                                  <a:pt x="133728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4c5d6e"/>
                                  <w:sz w:val="48"/>
                                  <w:vertAlign w:val="baseline"/>
                                </w:rPr>
                                <w:t xml:space="preserve">Урок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4c5d6e"/>
                                  <w:sz w:val="4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38100" lIns="88900" spcFirstLastPara="1" rIns="88900" wrap="square" tIns="38100"/>
                      </wps:wsp>
                      <wps:wsp>
                        <wps:cNvSpPr/>
                        <wps:cNvPr id="6" name="Shape 6"/>
                        <wps:spPr>
                          <a:xfrm>
                            <a:off x="621211" y="879177"/>
                            <a:ext cx="3854298" cy="380499"/>
                          </a:xfrm>
                          <a:custGeom>
                            <a:rect b="b" l="l" r="r" t="t"/>
                            <a:pathLst>
                              <a:path extrusionOk="0" h="380499" w="3854298">
                                <a:moveTo>
                                  <a:pt x="0" y="0"/>
                                </a:moveTo>
                                <a:lnTo>
                                  <a:pt x="0" y="380499"/>
                                </a:lnTo>
                                <a:lnTo>
                                  <a:pt x="3854298" y="380499"/>
                                </a:lnTo>
                                <a:lnTo>
                                  <a:pt x="3854298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72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4c5d6e"/>
                                  <w:sz w:val="24"/>
                                  <w:vertAlign w:val="baseline"/>
                                </w:rPr>
                                <w:t xml:space="preserve">Создание мессенджера на Python. Часть 1</w:t>
                              </w:r>
                            </w:p>
                          </w:txbxContent>
                        </wps:txbx>
                        <wps:bodyPr anchorCtr="0" anchor="t" bIns="38100" lIns="88900" spcFirstLastPara="1" rIns="88900" wrap="square" tIns="38100"/>
                      </wps:wsp>
                    </wpg:grpSp>
                    <pic:pic>
                      <pic:nvPicPr>
                        <pic:cNvPr id="7" name="Shape 7"/>
                        <pic:cNvPicPr preferRelativeResize="0"/>
                      </pic:nvPicPr>
                      <pic:blipFill>
                        <a:blip r:embed="rId1">
                          <a:alphaModFix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7075450" y="3552988"/>
                          <a:ext cx="1390650" cy="1390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-728999</wp:posOffset>
              </wp:positionH>
              <wp:positionV relativeFrom="paragraph">
                <wp:posOffset>0</wp:posOffset>
              </wp:positionV>
              <wp:extent cx="7581900" cy="2337277"/>
              <wp:effectExtent b="0" l="0" r="0" t="0"/>
              <wp:wrapSquare wrapText="bothSides" distB="0" distT="0" distL="114300" distR="11430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81900" cy="2337277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2c2d30"/>
        <w:lang w:val="ru-RU"/>
      </w:rPr>
    </w:rPrDefault>
    <w:pPrDefault>
      <w:pPr>
        <w:spacing w:after="200" w:before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00" w:before="100" w:line="240" w:lineRule="auto"/>
      <w:ind w:left="0" w:right="0" w:firstLine="0"/>
      <w:contextualSpacing w:val="0"/>
      <w:jc w:val="both"/>
    </w:pPr>
    <w:rPr>
      <w:rFonts w:ascii="Arial" w:cs="Arial" w:eastAsia="Arial" w:hAnsi="Arial"/>
      <w:b w:val="1"/>
      <w:i w:val="0"/>
      <w:smallCaps w:val="0"/>
      <w:strike w:val="0"/>
      <w:color w:val="4d5d6d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00" w:before="100" w:line="240" w:lineRule="auto"/>
      <w:ind w:left="0" w:right="0" w:firstLine="0"/>
      <w:contextualSpacing w:val="0"/>
      <w:jc w:val="both"/>
    </w:pPr>
    <w:rPr>
      <w:rFonts w:ascii="Arial" w:cs="Arial" w:eastAsia="Arial" w:hAnsi="Arial"/>
      <w:b w:val="0"/>
      <w:i w:val="0"/>
      <w:smallCaps w:val="0"/>
      <w:strike w:val="0"/>
      <w:color w:val="4d5d6d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0" w:right="0" w:firstLine="0"/>
      <w:contextualSpacing w:val="0"/>
      <w:jc w:val="both"/>
    </w:pPr>
    <w:rPr>
      <w:rFonts w:ascii="Arial" w:cs="Arial" w:eastAsia="Arial" w:hAnsi="Arial"/>
      <w:b w:val="1"/>
      <w:i w:val="0"/>
      <w:smallCaps w:val="0"/>
      <w:strike w:val="0"/>
      <w:color w:val="2c2d30"/>
      <w:sz w:val="26"/>
      <w:szCs w:val="26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76" w:lineRule="auto"/>
      <w:ind w:left="0" w:right="0" w:firstLine="0"/>
      <w:contextualSpacing w:val="0"/>
      <w:jc w:val="both"/>
    </w:pPr>
    <w:rPr>
      <w:rFonts w:ascii="Arial" w:cs="Arial" w:eastAsia="Arial" w:hAnsi="Arial"/>
      <w:b w:val="1"/>
      <w:i w:val="0"/>
      <w:smallCaps w:val="0"/>
      <w:strike w:val="0"/>
      <w:color w:val="2c2d30"/>
      <w:sz w:val="22"/>
      <w:szCs w:val="22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76" w:lineRule="auto"/>
      <w:ind w:left="0" w:right="0" w:firstLine="0"/>
      <w:contextualSpacing w:val="0"/>
      <w:jc w:val="both"/>
    </w:pPr>
    <w:rPr>
      <w:rFonts w:ascii="Cambria" w:cs="Cambria" w:eastAsia="Cambria" w:hAnsi="Cambria"/>
      <w:b w:val="0"/>
      <w:i w:val="0"/>
      <w:smallCaps w:val="0"/>
      <w:strike w:val="0"/>
      <w:color w:val="243f61"/>
      <w:sz w:val="20"/>
      <w:szCs w:val="20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contextualSpacing w:val="0"/>
      <w:jc w:val="both"/>
    </w:pPr>
    <w:rPr>
      <w:rFonts w:ascii="Arial" w:cs="Arial" w:eastAsia="Arial" w:hAnsi="Arial"/>
      <w:b w:val="1"/>
      <w:i w:val="0"/>
      <w:smallCaps w:val="0"/>
      <w:strike w:val="0"/>
      <w:color w:val="2c2d3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contextualSpacing w:val="0"/>
      <w:jc w:val="both"/>
    </w:pPr>
    <w:rPr>
      <w:rFonts w:ascii="Arial" w:cs="Arial" w:eastAsia="Arial" w:hAnsi="Arial"/>
      <w:b w:val="0"/>
      <w:i w:val="0"/>
      <w:smallCaps w:val="0"/>
      <w:strike w:val="0"/>
      <w:color w:val="4d5d6d"/>
      <w:sz w:val="88"/>
      <w:szCs w:val="8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0" w:line="276" w:lineRule="auto"/>
      <w:ind w:left="0" w:right="0" w:firstLine="0"/>
      <w:contextualSpacing w:val="0"/>
      <w:jc w:val="both"/>
    </w:pPr>
    <w:rPr>
      <w:rFonts w:ascii="Arial" w:cs="Arial" w:eastAsia="Arial" w:hAnsi="Arial"/>
      <w:b w:val="0"/>
      <w:i w:val="0"/>
      <w:smallCaps w:val="0"/>
      <w:strike w:val="0"/>
      <w:color w:val="abb1b9"/>
      <w:sz w:val="32"/>
      <w:szCs w:val="32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8">
    <w:basedOn w:val="TableNormal"/>
    <w:pPr>
      <w:spacing w:after="0" w:before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9">
    <w:basedOn w:val="TableNormal"/>
    <w:pPr>
      <w:spacing w:after="0" w:before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natenka.gitbooks.io/pyneng/content/" TargetMode="External"/><Relationship Id="rId10" Type="http://schemas.openxmlformats.org/officeDocument/2006/relationships/hyperlink" Target="http://qaru.site/questions/16673/how-to-convert-json-data-into-a-python-object" TargetMode="External"/><Relationship Id="rId13" Type="http://schemas.openxmlformats.org/officeDocument/2006/relationships/hyperlink" Target="https://pythonworld.ru/moduli/modul-json.html" TargetMode="External"/><Relationship Id="rId12" Type="http://schemas.openxmlformats.org/officeDocument/2006/relationships/hyperlink" Target="https://python-scripts.com/import-csv-pytho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ru.stackoverflow.com/questions/540972/%D0%A0%D0%B0%D0%B1%D0%BE%D1%82%D0%B0-%D1%81-json-%D0%B2-python" TargetMode="External"/><Relationship Id="rId15" Type="http://schemas.openxmlformats.org/officeDocument/2006/relationships/header" Target="header1.xml"/><Relationship Id="rId14" Type="http://schemas.openxmlformats.org/officeDocument/2006/relationships/hyperlink" Target="https://www.opennet.ru/base/dev/yaml.txt.html" TargetMode="External"/><Relationship Id="rId17" Type="http://schemas.openxmlformats.org/officeDocument/2006/relationships/footer" Target="footer2.xm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ideafix.name/wp-content/uploads/2012/05/Python-7.pdf" TargetMode="External"/><Relationship Id="rId7" Type="http://schemas.openxmlformats.org/officeDocument/2006/relationships/hyperlink" Target="https://metanit.com/python/tutorial/4.3.php" TargetMode="External"/><Relationship Id="rId8" Type="http://schemas.openxmlformats.org/officeDocument/2006/relationships/hyperlink" Target="https://docs.python.org/2/library/csv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